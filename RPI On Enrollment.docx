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B3" w:rsidRPr="00364D9E" w:rsidRDefault="00330FB3" w:rsidP="008A626F">
      <w:pPr>
        <w:tabs>
          <w:tab w:val="left" w:pos="3990"/>
        </w:tabs>
        <w:spacing w:after="120" w:line="240" w:lineRule="auto"/>
        <w:ind w:right="720"/>
        <w:jc w:val="center"/>
        <w:rPr>
          <w:rFonts w:ascii="Arial" w:eastAsia="Times New Roman" w:hAnsi="Arial" w:cs="Arial"/>
          <w:b/>
          <w:sz w:val="44"/>
          <w:szCs w:val="44"/>
        </w:rPr>
        <w:pPrChange w:id="0" w:author="Yaragani Mani Deep" w:date="2017-07-11T10:03:00Z">
          <w:pPr>
            <w:tabs>
              <w:tab w:val="left" w:pos="3990"/>
            </w:tabs>
            <w:spacing w:after="120" w:line="240" w:lineRule="auto"/>
            <w:ind w:right="720"/>
          </w:pPr>
        </w:pPrChange>
      </w:pPr>
    </w:p>
    <w:p w:rsidR="00330FB3" w:rsidRPr="00364D9E" w:rsidRDefault="00330FB3" w:rsidP="00330FB3">
      <w:pPr>
        <w:tabs>
          <w:tab w:val="left" w:pos="3990"/>
        </w:tabs>
        <w:spacing w:after="120" w:line="240" w:lineRule="auto"/>
        <w:ind w:right="720"/>
        <w:rPr>
          <w:rFonts w:ascii="Arial" w:eastAsia="Times New Roman" w:hAnsi="Arial" w:cs="Arial"/>
          <w:b/>
          <w:sz w:val="44"/>
          <w:szCs w:val="44"/>
        </w:rPr>
      </w:pPr>
    </w:p>
    <w:p w:rsidR="00330FB3" w:rsidRPr="00364D9E" w:rsidRDefault="00330FB3" w:rsidP="00330FB3">
      <w:pPr>
        <w:tabs>
          <w:tab w:val="left" w:pos="3990"/>
        </w:tabs>
        <w:spacing w:after="120" w:line="240" w:lineRule="auto"/>
        <w:ind w:left="1440" w:right="720"/>
        <w:rPr>
          <w:rFonts w:ascii="Arial" w:eastAsia="Times New Roman" w:hAnsi="Arial" w:cs="Arial"/>
          <w:b/>
          <w:sz w:val="44"/>
          <w:szCs w:val="44"/>
        </w:rPr>
      </w:pPr>
    </w:p>
    <w:p w:rsidR="00330FB3" w:rsidRPr="00364D9E" w:rsidRDefault="00330FB3" w:rsidP="00330FB3">
      <w:pPr>
        <w:tabs>
          <w:tab w:val="left" w:pos="3990"/>
        </w:tabs>
        <w:ind w:left="720" w:right="720"/>
        <w:rPr>
          <w:rFonts w:ascii="Arial" w:eastAsia="Times New Roman" w:hAnsi="Arial" w:cs="Arial"/>
          <w:b/>
          <w:color w:val="FFCC00"/>
          <w:sz w:val="56"/>
          <w:szCs w:val="56"/>
        </w:rPr>
      </w:pPr>
      <w:r w:rsidRPr="00364D9E">
        <w:rPr>
          <w:rFonts w:ascii="Arial" w:eastAsia="Times New Roman" w:hAnsi="Arial" w:cs="Arial"/>
          <w:b/>
          <w:color w:val="FFCC00"/>
          <w:sz w:val="56"/>
          <w:szCs w:val="56"/>
        </w:rPr>
        <w:fldChar w:fldCharType="begin"/>
      </w:r>
      <w:r w:rsidRPr="00364D9E">
        <w:rPr>
          <w:rFonts w:ascii="Arial" w:eastAsia="Times New Roman" w:hAnsi="Arial" w:cs="Arial"/>
          <w:b/>
          <w:color w:val="FFCC00"/>
          <w:sz w:val="56"/>
          <w:szCs w:val="56"/>
        </w:rPr>
        <w:instrText xml:space="preserve"> DOCPROPERTY  Title  \* MERGEFORMAT </w:instrText>
      </w:r>
      <w:r w:rsidRPr="00364D9E">
        <w:rPr>
          <w:rFonts w:ascii="Arial" w:eastAsia="Times New Roman" w:hAnsi="Arial" w:cs="Arial"/>
          <w:b/>
          <w:color w:val="FFCC00"/>
          <w:sz w:val="56"/>
          <w:szCs w:val="56"/>
        </w:rPr>
        <w:fldChar w:fldCharType="separate"/>
      </w:r>
      <w:r w:rsidRPr="00364D9E">
        <w:rPr>
          <w:rFonts w:ascii="Arial" w:eastAsia="Times New Roman" w:hAnsi="Arial" w:cs="Arial"/>
          <w:b/>
          <w:color w:val="FFCC00"/>
          <w:sz w:val="56"/>
          <w:szCs w:val="56"/>
        </w:rPr>
        <w:t>Task 28840: Design - Renewal Price Increase</w:t>
      </w:r>
      <w:r w:rsidRPr="00364D9E">
        <w:rPr>
          <w:rFonts w:ascii="Arial" w:eastAsia="Times New Roman" w:hAnsi="Arial" w:cs="Arial"/>
          <w:b/>
          <w:color w:val="FFCC00"/>
          <w:sz w:val="56"/>
          <w:szCs w:val="56"/>
        </w:rPr>
        <w:fldChar w:fldCharType="end"/>
      </w:r>
      <w:r w:rsidRPr="00364D9E">
        <w:rPr>
          <w:rFonts w:ascii="Arial" w:eastAsia="Times New Roman" w:hAnsi="Arial" w:cs="Arial"/>
          <w:b/>
          <w:color w:val="FFCC00"/>
          <w:sz w:val="56"/>
          <w:szCs w:val="56"/>
        </w:rPr>
        <w:t xml:space="preserve"> at Enrollment Level</w:t>
      </w:r>
    </w:p>
    <w:p w:rsidR="00330FB3" w:rsidRPr="00364D9E" w:rsidRDefault="00330FB3" w:rsidP="00330FB3">
      <w:pPr>
        <w:pBdr>
          <w:bottom w:val="dotted" w:sz="4" w:space="1" w:color="auto"/>
        </w:pBdr>
        <w:spacing w:after="120" w:line="240" w:lineRule="auto"/>
        <w:ind w:right="720"/>
        <w:rPr>
          <w:rFonts w:ascii="Arial" w:eastAsia="Times New Roman" w:hAnsi="Arial" w:cs="Arial"/>
          <w:b/>
          <w:color w:val="999999"/>
          <w:sz w:val="32"/>
          <w:szCs w:val="32"/>
        </w:rPr>
      </w:pPr>
    </w:p>
    <w:p w:rsidR="00330FB3" w:rsidRPr="00364D9E" w:rsidRDefault="00330FB3" w:rsidP="00330FB3">
      <w:pPr>
        <w:spacing w:after="120" w:line="240" w:lineRule="auto"/>
        <w:ind w:left="1440" w:right="720"/>
        <w:jc w:val="right"/>
        <w:rPr>
          <w:rFonts w:ascii="Arial" w:eastAsia="Times New Roman" w:hAnsi="Arial" w:cs="Arial"/>
          <w:sz w:val="24"/>
          <w:szCs w:val="24"/>
        </w:rPr>
      </w:pPr>
      <w:r w:rsidRPr="00364D9E">
        <w:rPr>
          <w:rFonts w:ascii="Arial" w:eastAsia="Times New Roman" w:hAnsi="Arial" w:cs="Arial"/>
          <w:sz w:val="24"/>
          <w:szCs w:val="24"/>
        </w:rPr>
        <w:t xml:space="preserve">Date: </w:t>
      </w:r>
      <w:r w:rsidR="00657C5A">
        <w:rPr>
          <w:rFonts w:ascii="Arial" w:eastAsia="Times New Roman" w:hAnsi="Arial" w:cs="Arial"/>
          <w:sz w:val="24"/>
          <w:szCs w:val="24"/>
        </w:rPr>
        <w:t>11/15</w:t>
      </w:r>
      <w:r w:rsidR="007B20A1" w:rsidRPr="00364D9E">
        <w:rPr>
          <w:rFonts w:ascii="Arial" w:eastAsia="Times New Roman" w:hAnsi="Arial" w:cs="Arial"/>
          <w:sz w:val="24"/>
          <w:szCs w:val="24"/>
        </w:rPr>
        <w:t>/16</w:t>
      </w:r>
    </w:p>
    <w:p w:rsidR="00330FB3" w:rsidRPr="00364D9E" w:rsidRDefault="00330FB3" w:rsidP="00330FB3">
      <w:pPr>
        <w:spacing w:after="120" w:line="240" w:lineRule="auto"/>
        <w:ind w:left="1440" w:right="720"/>
        <w:jc w:val="center"/>
        <w:rPr>
          <w:rFonts w:ascii="Arial" w:eastAsia="Times New Roman" w:hAnsi="Arial" w:cs="Arial"/>
          <w:b/>
          <w:sz w:val="36"/>
          <w:szCs w:val="36"/>
        </w:rPr>
      </w:pPr>
    </w:p>
    <w:p w:rsidR="00330FB3" w:rsidRPr="00364D9E" w:rsidRDefault="00330FB3" w:rsidP="00330FB3">
      <w:pPr>
        <w:spacing w:after="120" w:line="240" w:lineRule="auto"/>
        <w:ind w:left="1440" w:right="720"/>
        <w:jc w:val="right"/>
        <w:rPr>
          <w:rFonts w:ascii="Arial" w:eastAsia="Times New Roman" w:hAnsi="Arial" w:cs="Arial"/>
          <w:sz w:val="24"/>
          <w:szCs w:val="24"/>
        </w:rPr>
      </w:pPr>
      <w:r w:rsidRPr="00364D9E">
        <w:rPr>
          <w:rFonts w:ascii="Arial" w:eastAsia="Times New Roman" w:hAnsi="Arial" w:cs="Arial"/>
          <w:b/>
          <w:sz w:val="44"/>
          <w:szCs w:val="44"/>
        </w:rPr>
        <w:fldChar w:fldCharType="begin"/>
      </w:r>
      <w:r w:rsidRPr="00364D9E">
        <w:rPr>
          <w:rFonts w:ascii="Arial" w:eastAsia="Times New Roman" w:hAnsi="Arial" w:cs="Arial"/>
          <w:b/>
          <w:sz w:val="44"/>
          <w:szCs w:val="44"/>
        </w:rPr>
        <w:instrText xml:space="preserve"> DOCPROPERTY  AvaCustomerName  \* MERGEFORMAT </w:instrText>
      </w:r>
      <w:r w:rsidRPr="00364D9E">
        <w:rPr>
          <w:rFonts w:ascii="Arial" w:eastAsia="Times New Roman" w:hAnsi="Arial" w:cs="Arial"/>
          <w:b/>
          <w:sz w:val="44"/>
          <w:szCs w:val="44"/>
        </w:rPr>
        <w:fldChar w:fldCharType="separate"/>
      </w:r>
      <w:r w:rsidRPr="00364D9E">
        <w:rPr>
          <w:rFonts w:ascii="Arial" w:eastAsia="Times New Roman" w:hAnsi="Arial" w:cs="Arial"/>
          <w:b/>
          <w:sz w:val="44"/>
          <w:szCs w:val="44"/>
        </w:rPr>
        <w:t>American Water Enterprises</w:t>
      </w:r>
      <w:r w:rsidRPr="00364D9E">
        <w:rPr>
          <w:rFonts w:ascii="Arial" w:eastAsia="Times New Roman" w:hAnsi="Arial" w:cs="Arial"/>
          <w:b/>
          <w:sz w:val="44"/>
          <w:szCs w:val="44"/>
        </w:rPr>
        <w:fldChar w:fldCharType="end"/>
      </w:r>
    </w:p>
    <w:p w:rsidR="00330FB3" w:rsidRPr="00364D9E" w:rsidRDefault="00330FB3" w:rsidP="00330FB3">
      <w:pPr>
        <w:spacing w:after="120" w:line="240" w:lineRule="auto"/>
        <w:ind w:left="1440" w:right="720"/>
        <w:jc w:val="right"/>
        <w:rPr>
          <w:rFonts w:ascii="Arial" w:eastAsia="Times New Roman" w:hAnsi="Arial" w:cs="Arial"/>
          <w:sz w:val="24"/>
          <w:szCs w:val="24"/>
        </w:rPr>
      </w:pPr>
    </w:p>
    <w:p w:rsidR="00330FB3" w:rsidRPr="00364D9E" w:rsidRDefault="00330FB3" w:rsidP="00330FB3">
      <w:pPr>
        <w:spacing w:after="120" w:line="240" w:lineRule="auto"/>
        <w:ind w:left="1440" w:right="720"/>
        <w:jc w:val="center"/>
        <w:rPr>
          <w:rFonts w:ascii="Arial" w:eastAsia="Times New Roman" w:hAnsi="Arial" w:cs="Arial"/>
          <w:sz w:val="24"/>
          <w:szCs w:val="24"/>
        </w:rPr>
      </w:pPr>
    </w:p>
    <w:p w:rsidR="00330FB3" w:rsidRPr="00364D9E" w:rsidRDefault="00330FB3" w:rsidP="00057FB4">
      <w:pPr>
        <w:spacing w:after="120" w:line="240" w:lineRule="auto"/>
        <w:ind w:right="720"/>
        <w:rPr>
          <w:rFonts w:ascii="Arial" w:eastAsia="Times New Roman" w:hAnsi="Arial" w:cs="Arial"/>
          <w:sz w:val="24"/>
          <w:szCs w:val="24"/>
        </w:rPr>
      </w:pPr>
    </w:p>
    <w:p w:rsidR="00057FB4" w:rsidRPr="00364D9E" w:rsidRDefault="00057FB4" w:rsidP="00057FB4">
      <w:pPr>
        <w:spacing w:after="120" w:line="240" w:lineRule="auto"/>
        <w:ind w:right="720"/>
        <w:rPr>
          <w:rFonts w:ascii="Arial" w:eastAsia="Times New Roman" w:hAnsi="Arial" w:cs="Arial"/>
          <w:sz w:val="24"/>
          <w:szCs w:val="24"/>
        </w:rPr>
      </w:pPr>
    </w:p>
    <w:p w:rsidR="00330FB3" w:rsidRPr="00364D9E" w:rsidRDefault="00330FB3" w:rsidP="00330FB3">
      <w:pPr>
        <w:spacing w:after="120" w:line="240" w:lineRule="auto"/>
        <w:ind w:left="1440" w:right="720"/>
        <w:jc w:val="center"/>
        <w:rPr>
          <w:rFonts w:ascii="Arial" w:eastAsia="Times New Roman" w:hAnsi="Arial" w:cs="Arial"/>
          <w:sz w:val="24"/>
          <w:szCs w:val="24"/>
        </w:rPr>
      </w:pPr>
    </w:p>
    <w:p w:rsidR="00330FB3" w:rsidRPr="00364D9E" w:rsidRDefault="00330FB3" w:rsidP="00330FB3">
      <w:pPr>
        <w:spacing w:after="120" w:line="240" w:lineRule="auto"/>
        <w:ind w:left="1440" w:right="720"/>
        <w:jc w:val="center"/>
        <w:rPr>
          <w:rFonts w:ascii="Arial" w:eastAsia="Times New Roman" w:hAnsi="Arial" w:cs="Arial"/>
          <w:sz w:val="24"/>
          <w:szCs w:val="24"/>
        </w:rPr>
      </w:pPr>
    </w:p>
    <w:p w:rsidR="00330FB3" w:rsidRPr="00364D9E" w:rsidRDefault="00330FB3" w:rsidP="00330FB3">
      <w:pPr>
        <w:spacing w:after="120" w:line="240" w:lineRule="auto"/>
        <w:ind w:left="1440" w:right="720"/>
        <w:jc w:val="center"/>
        <w:rPr>
          <w:rFonts w:ascii="Arial" w:eastAsia="Times New Roman" w:hAnsi="Arial" w:cs="Arial"/>
          <w:sz w:val="24"/>
          <w:szCs w:val="24"/>
        </w:rPr>
      </w:pPr>
    </w:p>
    <w:p w:rsidR="00330FB3" w:rsidRPr="00364D9E" w:rsidRDefault="00330FB3" w:rsidP="00330FB3">
      <w:pPr>
        <w:spacing w:after="120" w:line="240" w:lineRule="auto"/>
        <w:ind w:left="1440" w:right="720"/>
        <w:jc w:val="center"/>
        <w:rPr>
          <w:rFonts w:ascii="Arial" w:eastAsia="Times New Roman" w:hAnsi="Arial" w:cs="Arial"/>
          <w:sz w:val="24"/>
          <w:szCs w:val="24"/>
        </w:rPr>
      </w:pPr>
    </w:p>
    <w:p w:rsidR="00330FB3" w:rsidRPr="00364D9E" w:rsidRDefault="00330FB3" w:rsidP="00330FB3">
      <w:pPr>
        <w:spacing w:after="120" w:line="240" w:lineRule="auto"/>
        <w:ind w:left="1440" w:right="720"/>
        <w:rPr>
          <w:rFonts w:ascii="Arial" w:eastAsia="Times New Roman" w:hAnsi="Arial" w:cs="Arial"/>
          <w:sz w:val="24"/>
          <w:szCs w:val="24"/>
        </w:rPr>
      </w:pPr>
      <w:r w:rsidRPr="00364D9E">
        <w:rPr>
          <w:rFonts w:ascii="Arial" w:eastAsia="Times New Roman" w:hAnsi="Arial" w:cs="Arial"/>
          <w:sz w:val="24"/>
          <w:szCs w:val="24"/>
        </w:rPr>
        <w:t xml:space="preserve">                 </w:t>
      </w:r>
      <w:r w:rsidRPr="00364D9E">
        <w:rPr>
          <w:rFonts w:ascii="Arial" w:eastAsia="Times New Roman" w:hAnsi="Arial" w:cs="Arial"/>
          <w:noProof/>
          <w:sz w:val="24"/>
          <w:szCs w:val="24"/>
        </w:rPr>
        <w:drawing>
          <wp:inline distT="0" distB="0" distL="0" distR="0" wp14:anchorId="32963546" wp14:editId="47868A2F">
            <wp:extent cx="3000375" cy="638175"/>
            <wp:effectExtent l="0" t="0" r="9525" b="9525"/>
            <wp:docPr id="1" name="Picture 1" descr="Dynmc_h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mc_h_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638175"/>
                    </a:xfrm>
                    <a:prstGeom prst="rect">
                      <a:avLst/>
                    </a:prstGeom>
                    <a:noFill/>
                    <a:ln>
                      <a:noFill/>
                    </a:ln>
                  </pic:spPr>
                </pic:pic>
              </a:graphicData>
            </a:graphic>
          </wp:inline>
        </w:drawing>
      </w:r>
    </w:p>
    <w:p w:rsidR="00330FB3" w:rsidRPr="00364D9E" w:rsidRDefault="00330FB3" w:rsidP="00330FB3">
      <w:pPr>
        <w:spacing w:after="120" w:line="240" w:lineRule="auto"/>
        <w:ind w:left="1440" w:right="720"/>
        <w:rPr>
          <w:rFonts w:ascii="Arial" w:eastAsia="Times New Roman" w:hAnsi="Arial" w:cs="Arial"/>
          <w:sz w:val="24"/>
          <w:szCs w:val="24"/>
        </w:rPr>
      </w:pPr>
    </w:p>
    <w:p w:rsidR="00330FB3" w:rsidRPr="00364D9E" w:rsidRDefault="00330FB3" w:rsidP="00330FB3">
      <w:pPr>
        <w:spacing w:after="120" w:line="240" w:lineRule="auto"/>
        <w:rPr>
          <w:rFonts w:ascii="Arial" w:eastAsia="Times New Roman" w:hAnsi="Arial" w:cs="Arial"/>
          <w:sz w:val="24"/>
          <w:szCs w:val="24"/>
        </w:rPr>
      </w:pPr>
    </w:p>
    <w:p w:rsidR="00330FB3" w:rsidRPr="00364D9E" w:rsidRDefault="00330FB3" w:rsidP="00330FB3">
      <w:pPr>
        <w:spacing w:after="120" w:line="240" w:lineRule="auto"/>
        <w:jc w:val="center"/>
        <w:rPr>
          <w:rFonts w:ascii="Arial" w:eastAsia="Times New Roman" w:hAnsi="Arial" w:cs="Arial"/>
          <w:sz w:val="16"/>
          <w:szCs w:val="16"/>
        </w:rPr>
      </w:pPr>
      <w:r w:rsidRPr="00364D9E">
        <w:rPr>
          <w:rFonts w:ascii="Arial" w:eastAsia="Times New Roman" w:hAnsi="Arial" w:cs="Arial"/>
          <w:sz w:val="16"/>
          <w:szCs w:val="16"/>
        </w:rPr>
        <w:t>This document contains confidential and proprietary information of Avanade and may be protected by patents, trademarks, copyrights, trade secrets, and/or other relevant state, federal, and foreign laws.  Its receipt or possession does not convey any rights to reproduce, disclose its contents, or to manufacture, use or sell anything contained herein.  Forwarding, reproducing, disclosing or using without specific written authorization of Avanade is strictly forbidden.</w:t>
      </w:r>
    </w:p>
    <w:p w:rsidR="00330FB3" w:rsidRPr="00364D9E" w:rsidRDefault="00330FB3" w:rsidP="00330FB3">
      <w:pPr>
        <w:spacing w:after="120" w:line="240" w:lineRule="auto"/>
        <w:jc w:val="center"/>
        <w:rPr>
          <w:rFonts w:ascii="Arial" w:eastAsia="Times New Roman" w:hAnsi="Arial" w:cs="Arial"/>
          <w:sz w:val="16"/>
          <w:szCs w:val="16"/>
        </w:rPr>
      </w:pPr>
      <w:r w:rsidRPr="00364D9E">
        <w:rPr>
          <w:rFonts w:ascii="Arial" w:eastAsia="Times New Roman" w:hAnsi="Arial" w:cs="Arial"/>
          <w:sz w:val="16"/>
          <w:szCs w:val="16"/>
        </w:rPr>
        <w:t>The Avanade name and logo are registered trademarks in the US and other countries.  Other brand and product names are trademarks of their respective owners.</w:t>
      </w:r>
    </w:p>
    <w:p w:rsidR="00330FB3" w:rsidRPr="00364D9E" w:rsidRDefault="00330FB3" w:rsidP="00330FB3">
      <w:pPr>
        <w:pBdr>
          <w:bottom w:val="dotted" w:sz="4" w:space="1" w:color="auto"/>
        </w:pBdr>
        <w:rPr>
          <w:rFonts w:ascii="Arial" w:eastAsia="Times New Roman" w:hAnsi="Arial" w:cs="Arial"/>
          <w:b/>
          <w:sz w:val="28"/>
          <w:szCs w:val="28"/>
        </w:rPr>
      </w:pPr>
      <w:r w:rsidRPr="00364D9E">
        <w:rPr>
          <w:rFonts w:ascii="Arial" w:eastAsia="Times New Roman" w:hAnsi="Arial" w:cs="Arial"/>
          <w:b/>
          <w:sz w:val="28"/>
          <w:szCs w:val="28"/>
        </w:rPr>
        <w:lastRenderedPageBreak/>
        <w:t>Document Information</w:t>
      </w:r>
    </w:p>
    <w:p w:rsidR="00330FB3" w:rsidRPr="00364D9E" w:rsidRDefault="00330FB3" w:rsidP="00330FB3">
      <w:pPr>
        <w:rPr>
          <w:rFonts w:ascii="Arial" w:eastAsia="Times New Roman" w:hAnsi="Arial" w:cs="Arial"/>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668"/>
      </w:tblGrid>
      <w:tr w:rsidR="00330FB3" w:rsidRPr="00364D9E" w:rsidTr="00425817">
        <w:tc>
          <w:tcPr>
            <w:tcW w:w="2520"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t>Document Title:</w:t>
            </w:r>
          </w:p>
        </w:tc>
        <w:tc>
          <w:tcPr>
            <w:tcW w:w="7668"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fldChar w:fldCharType="begin"/>
            </w:r>
            <w:r w:rsidRPr="00364D9E">
              <w:rPr>
                <w:rFonts w:ascii="Arial" w:eastAsia="Times New Roman" w:hAnsi="Arial" w:cs="Arial"/>
                <w:b/>
              </w:rPr>
              <w:instrText xml:space="preserve"> DOCPROPERTY  Title  \* MERGEFORMAT </w:instrText>
            </w:r>
            <w:r w:rsidRPr="00364D9E">
              <w:rPr>
                <w:rFonts w:ascii="Arial" w:eastAsia="Times New Roman" w:hAnsi="Arial" w:cs="Arial"/>
                <w:b/>
              </w:rPr>
              <w:fldChar w:fldCharType="separate"/>
            </w:r>
            <w:r w:rsidRPr="00364D9E">
              <w:rPr>
                <w:rFonts w:ascii="Arial" w:eastAsia="Times New Roman" w:hAnsi="Arial" w:cs="Arial"/>
                <w:b/>
              </w:rPr>
              <w:t>Task 28840: Design - Renewal Price Increase</w:t>
            </w:r>
            <w:r w:rsidRPr="00364D9E">
              <w:rPr>
                <w:rFonts w:ascii="Arial" w:eastAsia="Times New Roman" w:hAnsi="Arial" w:cs="Arial"/>
                <w:b/>
              </w:rPr>
              <w:fldChar w:fldCharType="end"/>
            </w:r>
            <w:r w:rsidRPr="00364D9E">
              <w:rPr>
                <w:rFonts w:ascii="Arial" w:eastAsia="Times New Roman" w:hAnsi="Arial" w:cs="Arial"/>
                <w:b/>
              </w:rPr>
              <w:t xml:space="preserve"> at Enrollment Level</w:t>
            </w:r>
          </w:p>
        </w:tc>
      </w:tr>
      <w:tr w:rsidR="00330FB3" w:rsidRPr="00364D9E" w:rsidTr="00425817">
        <w:tc>
          <w:tcPr>
            <w:tcW w:w="2520" w:type="dxa"/>
          </w:tcPr>
          <w:p w:rsidR="00330FB3" w:rsidRPr="00364D9E" w:rsidRDefault="00330FB3" w:rsidP="00330FB3">
            <w:pPr>
              <w:spacing w:before="120"/>
              <w:rPr>
                <w:rFonts w:ascii="Arial" w:eastAsia="Times New Roman" w:hAnsi="Arial" w:cs="Arial"/>
              </w:rPr>
            </w:pPr>
            <w:r w:rsidRPr="00364D9E">
              <w:rPr>
                <w:rFonts w:ascii="Arial" w:eastAsia="Times New Roman" w:hAnsi="Arial" w:cs="Arial"/>
              </w:rPr>
              <w:t>File Name:</w:t>
            </w:r>
          </w:p>
        </w:tc>
        <w:tc>
          <w:tcPr>
            <w:tcW w:w="7668" w:type="dxa"/>
          </w:tcPr>
          <w:p w:rsidR="00330FB3" w:rsidRPr="00364D9E" w:rsidRDefault="00330FB3" w:rsidP="00330FB3">
            <w:pPr>
              <w:spacing w:after="0" w:line="240" w:lineRule="auto"/>
              <w:rPr>
                <w:rFonts w:ascii="Arial" w:eastAsia="Times New Roman" w:hAnsi="Arial" w:cs="Arial"/>
                <w:szCs w:val="24"/>
              </w:rPr>
            </w:pPr>
            <w:r w:rsidRPr="00364D9E">
              <w:rPr>
                <w:rFonts w:ascii="Arial" w:eastAsia="Times New Roman" w:hAnsi="Arial" w:cs="Arial"/>
                <w:b/>
                <w:szCs w:val="24"/>
              </w:rPr>
              <w:fldChar w:fldCharType="begin"/>
            </w:r>
            <w:r w:rsidRPr="00364D9E">
              <w:rPr>
                <w:rFonts w:ascii="Arial" w:eastAsia="Times New Roman" w:hAnsi="Arial" w:cs="Arial"/>
                <w:b/>
                <w:szCs w:val="24"/>
              </w:rPr>
              <w:instrText xml:space="preserve"> DOCPROPERTY  Title  \* MERGEFORMAT </w:instrText>
            </w:r>
            <w:r w:rsidRPr="00364D9E">
              <w:rPr>
                <w:rFonts w:ascii="Arial" w:eastAsia="Times New Roman" w:hAnsi="Arial" w:cs="Arial"/>
                <w:b/>
                <w:szCs w:val="24"/>
              </w:rPr>
              <w:fldChar w:fldCharType="separate"/>
            </w:r>
            <w:r w:rsidRPr="00364D9E">
              <w:rPr>
                <w:rFonts w:ascii="Arial" w:eastAsia="Times New Roman" w:hAnsi="Arial" w:cs="Arial"/>
                <w:b/>
                <w:sz w:val="24"/>
                <w:szCs w:val="24"/>
              </w:rPr>
              <w:t>Task 28840</w:t>
            </w:r>
            <w:r w:rsidRPr="00364D9E">
              <w:rPr>
                <w:rFonts w:ascii="Arial" w:eastAsia="Times New Roman" w:hAnsi="Arial" w:cs="Arial"/>
                <w:b/>
                <w:szCs w:val="24"/>
              </w:rPr>
              <w:t xml:space="preserve"> Design - Renewal Price Increase</w:t>
            </w:r>
            <w:r w:rsidRPr="00364D9E">
              <w:rPr>
                <w:rFonts w:ascii="Arial" w:eastAsia="Times New Roman" w:hAnsi="Arial" w:cs="Arial"/>
                <w:b/>
                <w:szCs w:val="24"/>
              </w:rPr>
              <w:fldChar w:fldCharType="end"/>
            </w:r>
            <w:r w:rsidRPr="00364D9E">
              <w:rPr>
                <w:rFonts w:ascii="Arial" w:eastAsia="Times New Roman" w:hAnsi="Arial" w:cs="Arial"/>
                <w:b/>
                <w:sz w:val="24"/>
                <w:szCs w:val="24"/>
              </w:rPr>
              <w:t xml:space="preserve"> at Enrollment Level</w:t>
            </w:r>
          </w:p>
        </w:tc>
      </w:tr>
    </w:tbl>
    <w:p w:rsidR="00330FB3" w:rsidRPr="00364D9E" w:rsidRDefault="00330FB3" w:rsidP="00330FB3">
      <w:pPr>
        <w:rPr>
          <w:rFonts w:ascii="Arial" w:eastAsia="Times New Roman" w:hAnsi="Arial" w:cs="Arial"/>
        </w:rPr>
      </w:pPr>
    </w:p>
    <w:p w:rsidR="00330FB3" w:rsidRPr="00364D9E" w:rsidRDefault="00330FB3" w:rsidP="00330FB3">
      <w:pPr>
        <w:rPr>
          <w:rFonts w:ascii="Arial" w:eastAsia="Times New Roman" w:hAnsi="Arial" w:cs="Arial"/>
        </w:rPr>
      </w:pPr>
      <w:r w:rsidRPr="00364D9E">
        <w:rPr>
          <w:rFonts w:ascii="Arial" w:eastAsia="Times New Roman" w:hAnsi="Arial" w:cs="Arial"/>
          <w:b/>
        </w:rPr>
        <w:t xml:space="preserve">Design - </w:t>
      </w:r>
      <w:r w:rsidRPr="00364D9E">
        <w:rPr>
          <w:rFonts w:ascii="Arial" w:eastAsia="Times New Roman" w:hAnsi="Arial" w:cs="Arial"/>
          <w:b/>
        </w:rPr>
        <w:fldChar w:fldCharType="begin"/>
      </w:r>
      <w:r w:rsidRPr="00364D9E">
        <w:rPr>
          <w:rFonts w:ascii="Arial" w:eastAsia="Times New Roman" w:hAnsi="Arial" w:cs="Arial"/>
          <w:b/>
        </w:rPr>
        <w:instrText xml:space="preserve"> DOCPROPERTY  Title  \* MERGEFORMAT </w:instrText>
      </w:r>
      <w:r w:rsidRPr="00364D9E">
        <w:rPr>
          <w:rFonts w:ascii="Arial" w:eastAsia="Times New Roman" w:hAnsi="Arial" w:cs="Arial"/>
          <w:b/>
        </w:rPr>
        <w:fldChar w:fldCharType="separate"/>
      </w:r>
      <w:r w:rsidRPr="00364D9E">
        <w:rPr>
          <w:rFonts w:ascii="Arial" w:eastAsia="Times New Roman" w:hAnsi="Arial" w:cs="Arial"/>
          <w:b/>
        </w:rPr>
        <w:t>Task 28840: Design - Renewal Price Increase</w:t>
      </w:r>
      <w:r w:rsidRPr="00364D9E">
        <w:rPr>
          <w:rFonts w:ascii="Arial" w:eastAsia="Times New Roman" w:hAnsi="Arial" w:cs="Arial"/>
          <w:b/>
        </w:rPr>
        <w:fldChar w:fldCharType="end"/>
      </w:r>
      <w:r w:rsidRPr="00364D9E">
        <w:rPr>
          <w:rFonts w:ascii="Arial" w:eastAsia="Times New Roman" w:hAnsi="Arial" w:cs="Arial"/>
          <w:b/>
        </w:rPr>
        <w:t xml:space="preserve"> at Enrollment Level</w:t>
      </w:r>
    </w:p>
    <w:p w:rsidR="00330FB3" w:rsidRPr="00364D9E" w:rsidRDefault="00330FB3" w:rsidP="00330FB3">
      <w:pPr>
        <w:pBdr>
          <w:bottom w:val="dotted" w:sz="4" w:space="1" w:color="auto"/>
        </w:pBdr>
        <w:rPr>
          <w:rFonts w:ascii="Arial" w:eastAsia="Times New Roman" w:hAnsi="Arial" w:cs="Arial"/>
          <w:b/>
          <w:sz w:val="28"/>
          <w:szCs w:val="28"/>
        </w:rPr>
      </w:pPr>
      <w:r w:rsidRPr="00364D9E">
        <w:rPr>
          <w:rFonts w:ascii="Arial" w:eastAsia="Times New Roman" w:hAnsi="Arial" w:cs="Arial"/>
          <w:b/>
          <w:sz w:val="28"/>
          <w:szCs w:val="28"/>
        </w:rPr>
        <w:t>Document Revision History</w:t>
      </w:r>
    </w:p>
    <w:p w:rsidR="00330FB3" w:rsidRPr="00364D9E" w:rsidRDefault="00330FB3" w:rsidP="00330FB3">
      <w:pPr>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26"/>
        <w:gridCol w:w="2138"/>
        <w:gridCol w:w="5022"/>
      </w:tblGrid>
      <w:tr w:rsidR="00330FB3" w:rsidRPr="00364D9E" w:rsidTr="00425817">
        <w:tc>
          <w:tcPr>
            <w:tcW w:w="1184"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t>Version</w:t>
            </w:r>
          </w:p>
        </w:tc>
        <w:tc>
          <w:tcPr>
            <w:tcW w:w="1726"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t>Date</w:t>
            </w:r>
          </w:p>
        </w:tc>
        <w:tc>
          <w:tcPr>
            <w:tcW w:w="2138"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t>Changed By</w:t>
            </w:r>
          </w:p>
        </w:tc>
        <w:tc>
          <w:tcPr>
            <w:tcW w:w="5022" w:type="dxa"/>
            <w:shd w:val="clear" w:color="auto" w:fill="B3B3B3"/>
          </w:tcPr>
          <w:p w:rsidR="00330FB3" w:rsidRPr="00364D9E" w:rsidRDefault="00330FB3" w:rsidP="00330FB3">
            <w:pPr>
              <w:spacing w:before="120"/>
              <w:rPr>
                <w:rFonts w:ascii="Arial" w:eastAsia="Times New Roman" w:hAnsi="Arial" w:cs="Arial"/>
                <w:b/>
              </w:rPr>
            </w:pPr>
            <w:r w:rsidRPr="00364D9E">
              <w:rPr>
                <w:rFonts w:ascii="Arial" w:eastAsia="Times New Roman" w:hAnsi="Arial" w:cs="Arial"/>
                <w:b/>
              </w:rPr>
              <w:t>Change</w:t>
            </w:r>
          </w:p>
        </w:tc>
      </w:tr>
      <w:tr w:rsidR="00330FB3" w:rsidRPr="00364D9E" w:rsidTr="00425817">
        <w:tc>
          <w:tcPr>
            <w:tcW w:w="1184" w:type="dxa"/>
          </w:tcPr>
          <w:p w:rsidR="00330FB3" w:rsidRPr="00364D9E" w:rsidRDefault="00330FB3" w:rsidP="00330FB3">
            <w:pPr>
              <w:spacing w:before="120"/>
              <w:rPr>
                <w:rFonts w:ascii="Arial" w:eastAsia="Times New Roman" w:hAnsi="Arial" w:cs="Arial"/>
              </w:rPr>
            </w:pPr>
            <w:r w:rsidRPr="00364D9E">
              <w:rPr>
                <w:rFonts w:ascii="Arial" w:eastAsia="Times New Roman" w:hAnsi="Arial" w:cs="Arial"/>
              </w:rPr>
              <w:t>1.0</w:t>
            </w:r>
          </w:p>
        </w:tc>
        <w:tc>
          <w:tcPr>
            <w:tcW w:w="1726" w:type="dxa"/>
          </w:tcPr>
          <w:p w:rsidR="00330FB3" w:rsidRPr="00364D9E" w:rsidRDefault="00330FB3" w:rsidP="00330FB3">
            <w:pPr>
              <w:spacing w:before="120"/>
              <w:rPr>
                <w:rFonts w:ascii="Arial" w:eastAsia="Times New Roman" w:hAnsi="Arial" w:cs="Arial"/>
              </w:rPr>
            </w:pPr>
            <w:r w:rsidRPr="00364D9E">
              <w:rPr>
                <w:rFonts w:ascii="Arial" w:eastAsia="Times New Roman" w:hAnsi="Arial" w:cs="Arial"/>
              </w:rPr>
              <w:t>8/29/2016</w:t>
            </w:r>
          </w:p>
        </w:tc>
        <w:tc>
          <w:tcPr>
            <w:tcW w:w="2138" w:type="dxa"/>
          </w:tcPr>
          <w:p w:rsidR="00330FB3" w:rsidRPr="00364D9E" w:rsidRDefault="00330FB3" w:rsidP="00330FB3">
            <w:pPr>
              <w:spacing w:before="120"/>
              <w:rPr>
                <w:rFonts w:ascii="Arial" w:eastAsia="Times New Roman" w:hAnsi="Arial" w:cs="Arial"/>
              </w:rPr>
            </w:pPr>
            <w:r w:rsidRPr="00364D9E">
              <w:rPr>
                <w:rFonts w:ascii="Arial" w:eastAsia="Times New Roman" w:hAnsi="Arial" w:cs="Arial"/>
              </w:rPr>
              <w:t xml:space="preserve">Daksha </w:t>
            </w:r>
            <w:proofErr w:type="spellStart"/>
            <w:r w:rsidRPr="00364D9E">
              <w:rPr>
                <w:rFonts w:ascii="Arial" w:eastAsia="Times New Roman" w:hAnsi="Arial" w:cs="Arial"/>
              </w:rPr>
              <w:t>Yemala</w:t>
            </w:r>
            <w:proofErr w:type="spellEnd"/>
          </w:p>
        </w:tc>
        <w:tc>
          <w:tcPr>
            <w:tcW w:w="5022" w:type="dxa"/>
          </w:tcPr>
          <w:p w:rsidR="00330FB3" w:rsidRPr="00364D9E" w:rsidRDefault="00330FB3" w:rsidP="00330FB3">
            <w:pPr>
              <w:spacing w:before="120"/>
              <w:rPr>
                <w:rFonts w:ascii="Arial" w:eastAsia="Times New Roman" w:hAnsi="Arial" w:cs="Arial"/>
              </w:rPr>
            </w:pPr>
            <w:r w:rsidRPr="00364D9E">
              <w:rPr>
                <w:rFonts w:ascii="Arial" w:eastAsia="Times New Roman" w:hAnsi="Arial" w:cs="Arial"/>
              </w:rPr>
              <w:t>Draft</w:t>
            </w:r>
          </w:p>
        </w:tc>
      </w:tr>
      <w:tr w:rsidR="00A4386A" w:rsidRPr="00364D9E" w:rsidTr="00425817">
        <w:tc>
          <w:tcPr>
            <w:tcW w:w="1184" w:type="dxa"/>
          </w:tcPr>
          <w:p w:rsidR="00A4386A" w:rsidRPr="00364D9E" w:rsidRDefault="00A4386A" w:rsidP="00330FB3">
            <w:pPr>
              <w:spacing w:before="120"/>
              <w:rPr>
                <w:rFonts w:ascii="Arial" w:eastAsia="Times New Roman" w:hAnsi="Arial" w:cs="Arial"/>
              </w:rPr>
            </w:pPr>
            <w:r w:rsidRPr="00364D9E">
              <w:rPr>
                <w:rFonts w:ascii="Arial" w:eastAsia="Times New Roman" w:hAnsi="Arial" w:cs="Arial"/>
              </w:rPr>
              <w:t>1.1</w:t>
            </w:r>
          </w:p>
        </w:tc>
        <w:tc>
          <w:tcPr>
            <w:tcW w:w="1726" w:type="dxa"/>
          </w:tcPr>
          <w:p w:rsidR="00A4386A" w:rsidRPr="00364D9E" w:rsidRDefault="00A4386A" w:rsidP="00330FB3">
            <w:pPr>
              <w:spacing w:before="120"/>
              <w:rPr>
                <w:rFonts w:ascii="Arial" w:eastAsia="Times New Roman" w:hAnsi="Arial" w:cs="Arial"/>
              </w:rPr>
            </w:pPr>
            <w:r w:rsidRPr="00364D9E">
              <w:rPr>
                <w:rFonts w:ascii="Arial" w:eastAsia="Times New Roman" w:hAnsi="Arial" w:cs="Arial"/>
              </w:rPr>
              <w:t>9/14/2016</w:t>
            </w:r>
          </w:p>
        </w:tc>
        <w:tc>
          <w:tcPr>
            <w:tcW w:w="2138" w:type="dxa"/>
          </w:tcPr>
          <w:p w:rsidR="00A4386A" w:rsidRPr="00364D9E" w:rsidRDefault="00A4386A" w:rsidP="00330FB3">
            <w:pPr>
              <w:spacing w:before="120"/>
              <w:rPr>
                <w:rFonts w:ascii="Arial" w:eastAsia="Times New Roman" w:hAnsi="Arial" w:cs="Arial"/>
              </w:rPr>
            </w:pPr>
            <w:r w:rsidRPr="00364D9E">
              <w:rPr>
                <w:rFonts w:ascii="Arial" w:eastAsia="Times New Roman" w:hAnsi="Arial" w:cs="Arial"/>
              </w:rPr>
              <w:t xml:space="preserve">Daksha </w:t>
            </w:r>
            <w:proofErr w:type="spellStart"/>
            <w:r w:rsidRPr="00364D9E">
              <w:rPr>
                <w:rFonts w:ascii="Arial" w:eastAsia="Times New Roman" w:hAnsi="Arial" w:cs="Arial"/>
              </w:rPr>
              <w:t>Yemala</w:t>
            </w:r>
            <w:proofErr w:type="spellEnd"/>
          </w:p>
        </w:tc>
        <w:tc>
          <w:tcPr>
            <w:tcW w:w="5022" w:type="dxa"/>
          </w:tcPr>
          <w:p w:rsidR="00A4386A" w:rsidRPr="00364D9E" w:rsidRDefault="00425817" w:rsidP="00330FB3">
            <w:pPr>
              <w:spacing w:before="120"/>
              <w:rPr>
                <w:rFonts w:ascii="Arial" w:eastAsia="Times New Roman" w:hAnsi="Arial" w:cs="Arial"/>
              </w:rPr>
            </w:pPr>
            <w:r w:rsidRPr="00364D9E">
              <w:rPr>
                <w:rFonts w:ascii="Arial" w:eastAsia="Times New Roman" w:hAnsi="Arial" w:cs="Arial"/>
              </w:rPr>
              <w:t>Price Increase section changes</w:t>
            </w:r>
          </w:p>
        </w:tc>
      </w:tr>
      <w:tr w:rsidR="005A38B6" w:rsidRPr="00364D9E" w:rsidTr="00425817">
        <w:tc>
          <w:tcPr>
            <w:tcW w:w="1184" w:type="dxa"/>
          </w:tcPr>
          <w:p w:rsidR="005A38B6" w:rsidRPr="00364D9E" w:rsidRDefault="005A38B6" w:rsidP="005A38B6">
            <w:pPr>
              <w:spacing w:before="120"/>
              <w:rPr>
                <w:rFonts w:ascii="Arial" w:eastAsia="Times New Roman" w:hAnsi="Arial" w:cs="Arial"/>
              </w:rPr>
            </w:pPr>
            <w:r w:rsidRPr="00364D9E">
              <w:rPr>
                <w:rFonts w:ascii="Arial" w:eastAsia="Times New Roman" w:hAnsi="Arial" w:cs="Arial"/>
              </w:rPr>
              <w:t>1.2</w:t>
            </w:r>
          </w:p>
        </w:tc>
        <w:tc>
          <w:tcPr>
            <w:tcW w:w="1726" w:type="dxa"/>
          </w:tcPr>
          <w:p w:rsidR="005A38B6" w:rsidRPr="00364D9E" w:rsidRDefault="005A38B6" w:rsidP="005A38B6">
            <w:pPr>
              <w:spacing w:before="120"/>
              <w:rPr>
                <w:rFonts w:ascii="Arial" w:eastAsia="Times New Roman" w:hAnsi="Arial" w:cs="Arial"/>
              </w:rPr>
            </w:pPr>
            <w:r w:rsidRPr="00364D9E">
              <w:rPr>
                <w:rFonts w:ascii="Arial" w:eastAsia="Times New Roman" w:hAnsi="Arial" w:cs="Arial"/>
              </w:rPr>
              <w:t>11/15/2016</w:t>
            </w:r>
          </w:p>
        </w:tc>
        <w:tc>
          <w:tcPr>
            <w:tcW w:w="2138" w:type="dxa"/>
          </w:tcPr>
          <w:p w:rsidR="005A38B6" w:rsidRPr="00364D9E" w:rsidRDefault="005A38B6" w:rsidP="005A38B6">
            <w:pPr>
              <w:spacing w:before="120"/>
              <w:rPr>
                <w:rFonts w:ascii="Arial" w:eastAsia="Times New Roman" w:hAnsi="Arial" w:cs="Arial"/>
              </w:rPr>
            </w:pPr>
            <w:proofErr w:type="spellStart"/>
            <w:r w:rsidRPr="00364D9E">
              <w:rPr>
                <w:rFonts w:ascii="Arial" w:eastAsia="Times New Roman" w:hAnsi="Arial" w:cs="Arial"/>
              </w:rPr>
              <w:t>Raksheet</w:t>
            </w:r>
            <w:proofErr w:type="spellEnd"/>
            <w:r w:rsidRPr="00364D9E">
              <w:rPr>
                <w:rFonts w:ascii="Arial" w:eastAsia="Times New Roman" w:hAnsi="Arial" w:cs="Arial"/>
              </w:rPr>
              <w:t xml:space="preserve"> </w:t>
            </w:r>
            <w:proofErr w:type="spellStart"/>
            <w:r w:rsidRPr="00364D9E">
              <w:rPr>
                <w:rFonts w:ascii="Arial" w:eastAsia="Times New Roman" w:hAnsi="Arial" w:cs="Arial"/>
              </w:rPr>
              <w:t>Koradia</w:t>
            </w:r>
            <w:proofErr w:type="spellEnd"/>
          </w:p>
        </w:tc>
        <w:tc>
          <w:tcPr>
            <w:tcW w:w="5022" w:type="dxa"/>
          </w:tcPr>
          <w:p w:rsidR="005A38B6" w:rsidRPr="00364D9E" w:rsidRDefault="00196589" w:rsidP="00AB488F">
            <w:pPr>
              <w:spacing w:before="120"/>
              <w:rPr>
                <w:rFonts w:ascii="Arial" w:eastAsia="Times New Roman" w:hAnsi="Arial" w:cs="Arial"/>
              </w:rPr>
            </w:pPr>
            <w:r>
              <w:rPr>
                <w:rFonts w:ascii="Arial" w:eastAsia="Times New Roman" w:hAnsi="Arial" w:cs="Arial"/>
              </w:rPr>
              <w:t>Revised</w:t>
            </w:r>
            <w:r w:rsidR="0058528B">
              <w:rPr>
                <w:rFonts w:ascii="Arial" w:eastAsia="Times New Roman" w:hAnsi="Arial" w:cs="Arial"/>
              </w:rPr>
              <w:t xml:space="preserve"> all sections to merge the proposed fix for</w:t>
            </w:r>
            <w:r w:rsidR="005A38B6" w:rsidRPr="00364D9E">
              <w:rPr>
                <w:rFonts w:ascii="Arial" w:eastAsia="Times New Roman" w:hAnsi="Arial" w:cs="Arial"/>
              </w:rPr>
              <w:t xml:space="preserve"> RPI off bill</w:t>
            </w:r>
            <w:r w:rsidR="0058528B">
              <w:rPr>
                <w:rFonts w:ascii="Arial" w:eastAsia="Times New Roman" w:hAnsi="Arial" w:cs="Arial"/>
              </w:rPr>
              <w:t xml:space="preserve"> (Defect 29013) and </w:t>
            </w:r>
            <w:r w:rsidR="00AB488F">
              <w:rPr>
                <w:rFonts w:ascii="Arial" w:eastAsia="Times New Roman" w:hAnsi="Arial" w:cs="Arial"/>
              </w:rPr>
              <w:t>Populating</w:t>
            </w:r>
            <w:r w:rsidR="0058528B">
              <w:rPr>
                <w:rFonts w:ascii="Arial" w:eastAsia="Times New Roman" w:hAnsi="Arial" w:cs="Arial"/>
              </w:rPr>
              <w:t xml:space="preserve"> Member</w:t>
            </w:r>
            <w:r w:rsidR="00AB488F">
              <w:rPr>
                <w:rFonts w:ascii="Arial" w:eastAsia="Times New Roman" w:hAnsi="Arial" w:cs="Arial"/>
              </w:rPr>
              <w:t>s</w:t>
            </w:r>
            <w:r w:rsidR="0058528B">
              <w:rPr>
                <w:rFonts w:ascii="Arial" w:eastAsia="Times New Roman" w:hAnsi="Arial" w:cs="Arial"/>
              </w:rPr>
              <w:t xml:space="preserve"> </w:t>
            </w:r>
            <w:r w:rsidR="00AB488F">
              <w:rPr>
                <w:rFonts w:ascii="Arial" w:eastAsia="Times New Roman" w:hAnsi="Arial" w:cs="Arial"/>
              </w:rPr>
              <w:t>on</w:t>
            </w:r>
            <w:r w:rsidR="0058528B">
              <w:rPr>
                <w:rFonts w:ascii="Arial" w:eastAsia="Times New Roman" w:hAnsi="Arial" w:cs="Arial"/>
              </w:rPr>
              <w:t xml:space="preserve"> List (Defect 29156)</w:t>
            </w:r>
          </w:p>
        </w:tc>
      </w:tr>
      <w:tr w:rsidR="006E4CC5" w:rsidRPr="00364D9E" w:rsidTr="00425817">
        <w:trPr>
          <w:ins w:id="1" w:author="Chirag Goradia" w:date="2016-12-08T08:02:00Z"/>
        </w:trPr>
        <w:tc>
          <w:tcPr>
            <w:tcW w:w="1184" w:type="dxa"/>
          </w:tcPr>
          <w:p w:rsidR="006E4CC5" w:rsidRPr="00364D9E" w:rsidRDefault="006E4CC5" w:rsidP="005A38B6">
            <w:pPr>
              <w:spacing w:before="120"/>
              <w:rPr>
                <w:ins w:id="2" w:author="Chirag Goradia" w:date="2016-12-08T08:02:00Z"/>
                <w:rFonts w:ascii="Arial" w:eastAsia="Times New Roman" w:hAnsi="Arial" w:cs="Arial"/>
              </w:rPr>
            </w:pPr>
            <w:ins w:id="3" w:author="Chirag Goradia" w:date="2016-12-08T08:02:00Z">
              <w:r>
                <w:rPr>
                  <w:rFonts w:ascii="Arial" w:eastAsia="Times New Roman" w:hAnsi="Arial" w:cs="Arial"/>
                </w:rPr>
                <w:t>1.3</w:t>
              </w:r>
            </w:ins>
          </w:p>
        </w:tc>
        <w:tc>
          <w:tcPr>
            <w:tcW w:w="1726" w:type="dxa"/>
          </w:tcPr>
          <w:p w:rsidR="006E4CC5" w:rsidRPr="00364D9E" w:rsidRDefault="006E4CC5" w:rsidP="005A38B6">
            <w:pPr>
              <w:spacing w:before="120"/>
              <w:rPr>
                <w:ins w:id="4" w:author="Chirag Goradia" w:date="2016-12-08T08:02:00Z"/>
                <w:rFonts w:ascii="Arial" w:eastAsia="Times New Roman" w:hAnsi="Arial" w:cs="Arial"/>
              </w:rPr>
            </w:pPr>
            <w:ins w:id="5" w:author="Chirag Goradia" w:date="2016-12-08T08:02:00Z">
              <w:r>
                <w:rPr>
                  <w:rFonts w:ascii="Arial" w:eastAsia="Times New Roman" w:hAnsi="Arial" w:cs="Arial"/>
                </w:rPr>
                <w:t>12/8/2016</w:t>
              </w:r>
            </w:ins>
          </w:p>
        </w:tc>
        <w:tc>
          <w:tcPr>
            <w:tcW w:w="2138" w:type="dxa"/>
          </w:tcPr>
          <w:p w:rsidR="006E4CC5" w:rsidRPr="00364D9E" w:rsidRDefault="006E4CC5" w:rsidP="00F61ABD">
            <w:pPr>
              <w:spacing w:before="120"/>
              <w:rPr>
                <w:ins w:id="6" w:author="Chirag Goradia" w:date="2016-12-08T08:02:00Z"/>
                <w:rFonts w:ascii="Arial" w:eastAsia="Times New Roman" w:hAnsi="Arial" w:cs="Arial"/>
              </w:rPr>
            </w:pPr>
            <w:ins w:id="7" w:author="Chirag Goradia" w:date="2016-12-08T08:02:00Z">
              <w:r>
                <w:rPr>
                  <w:rFonts w:ascii="Arial" w:eastAsia="Times New Roman" w:hAnsi="Arial" w:cs="Arial"/>
                </w:rPr>
                <w:t xml:space="preserve">Chirag </w:t>
              </w:r>
              <w:proofErr w:type="spellStart"/>
              <w:r>
                <w:rPr>
                  <w:rFonts w:ascii="Arial" w:eastAsia="Times New Roman" w:hAnsi="Arial" w:cs="Arial"/>
                </w:rPr>
                <w:t>Goradia</w:t>
              </w:r>
              <w:proofErr w:type="spellEnd"/>
            </w:ins>
          </w:p>
        </w:tc>
        <w:tc>
          <w:tcPr>
            <w:tcW w:w="5022" w:type="dxa"/>
          </w:tcPr>
          <w:p w:rsidR="006E4CC5" w:rsidRDefault="006E4CC5">
            <w:pPr>
              <w:spacing w:before="120"/>
              <w:rPr>
                <w:ins w:id="8" w:author="Chirag Goradia" w:date="2016-12-08T08:02:00Z"/>
                <w:rFonts w:ascii="Arial" w:eastAsia="Times New Roman" w:hAnsi="Arial" w:cs="Arial"/>
              </w:rPr>
            </w:pPr>
            <w:ins w:id="9" w:author="Chirag Goradia" w:date="2016-12-08T08:02:00Z">
              <w:r>
                <w:rPr>
                  <w:rFonts w:ascii="Arial" w:eastAsia="Times New Roman" w:hAnsi="Arial" w:cs="Arial"/>
                </w:rPr>
                <w:t xml:space="preserve">Including changes provided by </w:t>
              </w:r>
              <w:proofErr w:type="spellStart"/>
              <w:r>
                <w:rPr>
                  <w:rFonts w:ascii="Arial" w:eastAsia="Times New Roman" w:hAnsi="Arial" w:cs="Arial"/>
                </w:rPr>
                <w:t>Raksheet</w:t>
              </w:r>
              <w:proofErr w:type="spellEnd"/>
              <w:r>
                <w:rPr>
                  <w:rFonts w:ascii="Arial" w:eastAsia="Times New Roman" w:hAnsi="Arial" w:cs="Arial"/>
                </w:rPr>
                <w:t xml:space="preserve"> for RPI off bill (Defect 29013)</w:t>
              </w:r>
            </w:ins>
            <w:ins w:id="10" w:author="Chirag Goradia" w:date="2016-12-08T08:07:00Z">
              <w:r w:rsidR="00BC4202">
                <w:rPr>
                  <w:rFonts w:ascii="Arial" w:eastAsia="Times New Roman" w:hAnsi="Arial" w:cs="Arial"/>
                </w:rPr>
                <w:t xml:space="preserve"> while creating a new ETS Plan</w:t>
              </w:r>
            </w:ins>
            <w:ins w:id="11" w:author="Chirag Goradia" w:date="2016-12-08T08:02:00Z">
              <w:r>
                <w:rPr>
                  <w:rFonts w:ascii="Arial" w:eastAsia="Times New Roman" w:hAnsi="Arial" w:cs="Arial"/>
                </w:rPr>
                <w:t xml:space="preserve"> </w:t>
              </w:r>
            </w:ins>
            <w:ins w:id="12" w:author="Chirag Goradia" w:date="2016-12-08T08:08:00Z">
              <w:r w:rsidR="00BC4202">
                <w:rPr>
                  <w:rFonts w:ascii="Arial" w:eastAsia="Times New Roman" w:hAnsi="Arial" w:cs="Arial"/>
                </w:rPr>
                <w:t xml:space="preserve">- </w:t>
              </w:r>
            </w:ins>
            <w:ins w:id="13" w:author="Chirag Goradia" w:date="2016-12-08T08:02:00Z">
              <w:r>
                <w:rPr>
                  <w:rFonts w:ascii="Arial" w:eastAsia="Times New Roman" w:hAnsi="Arial" w:cs="Arial"/>
                </w:rPr>
                <w:t xml:space="preserve">to pass Program Code as </w:t>
              </w:r>
              <w:proofErr w:type="spellStart"/>
              <w:r>
                <w:rPr>
                  <w:rFonts w:ascii="Arial" w:eastAsia="Times New Roman" w:hAnsi="Arial" w:cs="Arial"/>
                </w:rPr>
                <w:t>CorrelationId</w:t>
              </w:r>
              <w:proofErr w:type="spellEnd"/>
              <w:r>
                <w:rPr>
                  <w:rFonts w:ascii="Arial" w:eastAsia="Times New Roman" w:hAnsi="Arial" w:cs="Arial"/>
                </w:rPr>
                <w:t>.</w:t>
              </w:r>
            </w:ins>
          </w:p>
        </w:tc>
      </w:tr>
    </w:tbl>
    <w:p w:rsidR="00330FB3" w:rsidRPr="00364D9E" w:rsidDel="006E4CC5" w:rsidRDefault="00330FB3" w:rsidP="00330FB3">
      <w:pPr>
        <w:pBdr>
          <w:bottom w:val="dotted" w:sz="4" w:space="1" w:color="auto"/>
        </w:pBdr>
        <w:spacing w:after="120" w:line="240" w:lineRule="auto"/>
        <w:rPr>
          <w:del w:id="14" w:author="Chirag Goradia" w:date="2016-12-08T08:03:00Z"/>
          <w:rFonts w:ascii="Arial" w:eastAsia="Times New Roman" w:hAnsi="Arial" w:cs="Arial"/>
          <w:b/>
          <w:sz w:val="28"/>
          <w:szCs w:val="28"/>
        </w:rPr>
      </w:pPr>
    </w:p>
    <w:p w:rsidR="00330FB3" w:rsidRPr="00364D9E" w:rsidRDefault="00330FB3" w:rsidP="00330FB3">
      <w:pPr>
        <w:pBdr>
          <w:bottom w:val="dotted" w:sz="4" w:space="1" w:color="auto"/>
        </w:pBdr>
        <w:spacing w:after="120" w:line="240" w:lineRule="auto"/>
        <w:rPr>
          <w:rFonts w:ascii="Arial" w:eastAsia="Times New Roman" w:hAnsi="Arial" w:cs="Arial"/>
          <w:b/>
          <w:sz w:val="28"/>
          <w:szCs w:val="28"/>
        </w:rPr>
      </w:pPr>
    </w:p>
    <w:p w:rsidR="00330FB3" w:rsidRPr="00364D9E" w:rsidRDefault="00330FB3" w:rsidP="00330FB3">
      <w:pPr>
        <w:pBdr>
          <w:bottom w:val="dotted" w:sz="4" w:space="1" w:color="auto"/>
        </w:pBdr>
        <w:spacing w:after="120" w:line="240" w:lineRule="auto"/>
        <w:rPr>
          <w:rFonts w:ascii="Arial" w:eastAsia="Times New Roman" w:hAnsi="Arial" w:cs="Arial"/>
          <w:b/>
          <w:sz w:val="28"/>
          <w:szCs w:val="28"/>
        </w:rPr>
      </w:pPr>
      <w:r w:rsidRPr="00364D9E">
        <w:rPr>
          <w:rFonts w:ascii="Arial" w:eastAsia="Times New Roman" w:hAnsi="Arial" w:cs="Arial"/>
          <w:b/>
          <w:sz w:val="28"/>
          <w:szCs w:val="28"/>
        </w:rPr>
        <w:t>Document Sign-Off</w:t>
      </w:r>
    </w:p>
    <w:p w:rsidR="00330FB3" w:rsidRPr="00364D9E" w:rsidRDefault="00330FB3" w:rsidP="00330FB3">
      <w:pPr>
        <w:spacing w:after="120" w:line="240" w:lineRule="auto"/>
        <w:rPr>
          <w:rFonts w:ascii="Arial" w:eastAsia="Times New Roman" w:hAnsi="Arial" w:cs="Arial"/>
          <w:sz w:val="24"/>
          <w:szCs w:val="24"/>
        </w:rPr>
      </w:pPr>
    </w:p>
    <w:p w:rsidR="00330FB3" w:rsidRPr="00364D9E" w:rsidRDefault="00330FB3" w:rsidP="00330FB3">
      <w:pPr>
        <w:spacing w:after="120" w:line="240" w:lineRule="auto"/>
        <w:rPr>
          <w:rFonts w:ascii="Arial" w:eastAsia="Times New Roman" w:hAnsi="Arial" w:cs="Arial"/>
          <w:b/>
          <w:sz w:val="28"/>
          <w:szCs w:val="28"/>
        </w:rPr>
      </w:pPr>
      <w:r w:rsidRPr="00364D9E">
        <w:rPr>
          <w:rFonts w:ascii="Arial" w:eastAsia="Times New Roman" w:hAnsi="Arial" w:cs="Arial"/>
          <w:b/>
          <w:sz w:val="28"/>
          <w:szCs w:val="28"/>
        </w:rPr>
        <w:t xml:space="preserve">Reviewed by: </w:t>
      </w:r>
    </w:p>
    <w:p w:rsidR="00330FB3" w:rsidRPr="00364D9E" w:rsidRDefault="00330FB3" w:rsidP="00330FB3">
      <w:pPr>
        <w:pBdr>
          <w:bottom w:val="single" w:sz="12" w:space="1" w:color="auto"/>
        </w:pBdr>
        <w:spacing w:after="0" w:line="240" w:lineRule="auto"/>
        <w:rPr>
          <w:rFonts w:ascii="Arial" w:eastAsia="Times New Roman" w:hAnsi="Arial" w:cs="Arial"/>
          <w:sz w:val="48"/>
          <w:szCs w:val="48"/>
        </w:rPr>
      </w:pPr>
    </w:p>
    <w:p w:rsidR="00330FB3" w:rsidRPr="00364D9E" w:rsidRDefault="00330FB3" w:rsidP="00330FB3">
      <w:pPr>
        <w:spacing w:after="0" w:line="240" w:lineRule="auto"/>
        <w:rPr>
          <w:rFonts w:ascii="Arial" w:eastAsia="Times New Roman" w:hAnsi="Arial" w:cs="Arial"/>
          <w:sz w:val="24"/>
          <w:szCs w:val="24"/>
        </w:rPr>
      </w:pPr>
      <w:r w:rsidRPr="00364D9E">
        <w:rPr>
          <w:rFonts w:ascii="Arial" w:eastAsia="Times New Roman" w:hAnsi="Arial" w:cs="Arial"/>
          <w:sz w:val="24"/>
          <w:szCs w:val="24"/>
        </w:rPr>
        <w:t>Customer Signature</w:t>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t xml:space="preserve">         Date</w:t>
      </w:r>
    </w:p>
    <w:p w:rsidR="00330FB3" w:rsidRPr="00364D9E" w:rsidDel="006E4CC5" w:rsidRDefault="00330FB3" w:rsidP="00330FB3">
      <w:pPr>
        <w:keepNext/>
        <w:tabs>
          <w:tab w:val="left" w:pos="360"/>
          <w:tab w:val="num" w:pos="432"/>
        </w:tabs>
        <w:spacing w:after="0" w:line="240" w:lineRule="auto"/>
        <w:outlineLvl w:val="0"/>
        <w:rPr>
          <w:del w:id="15" w:author="Chirag Goradia" w:date="2016-12-08T08:03:00Z"/>
          <w:rFonts w:ascii="Arial" w:eastAsia="Times New Roman" w:hAnsi="Arial" w:cs="Arial"/>
          <w:b/>
          <w:bCs/>
          <w:kern w:val="32"/>
          <w:sz w:val="28"/>
          <w:szCs w:val="32"/>
          <w:lang w:val="en-GB"/>
        </w:rPr>
      </w:pPr>
    </w:p>
    <w:p w:rsidR="00330FB3" w:rsidRPr="00364D9E" w:rsidRDefault="00330FB3" w:rsidP="00330FB3">
      <w:pPr>
        <w:spacing w:after="120" w:line="240" w:lineRule="auto"/>
        <w:rPr>
          <w:rFonts w:ascii="Arial" w:eastAsia="Times New Roman" w:hAnsi="Arial" w:cs="Arial"/>
          <w:b/>
          <w:sz w:val="28"/>
          <w:szCs w:val="28"/>
        </w:rPr>
      </w:pPr>
    </w:p>
    <w:p w:rsidR="00330FB3" w:rsidRPr="00364D9E" w:rsidRDefault="00330FB3" w:rsidP="00330FB3">
      <w:pPr>
        <w:spacing w:after="120" w:line="240" w:lineRule="auto"/>
        <w:rPr>
          <w:rFonts w:ascii="Arial" w:eastAsia="Times New Roman" w:hAnsi="Arial" w:cs="Arial"/>
          <w:b/>
          <w:sz w:val="28"/>
          <w:szCs w:val="28"/>
        </w:rPr>
      </w:pPr>
      <w:r w:rsidRPr="00364D9E">
        <w:rPr>
          <w:rFonts w:ascii="Arial" w:eastAsia="Times New Roman" w:hAnsi="Arial" w:cs="Arial"/>
          <w:b/>
          <w:sz w:val="28"/>
          <w:szCs w:val="28"/>
        </w:rPr>
        <w:t>Approved by:</w:t>
      </w:r>
    </w:p>
    <w:p w:rsidR="00330FB3" w:rsidRPr="00364D9E" w:rsidRDefault="00330FB3" w:rsidP="00330FB3">
      <w:pPr>
        <w:pBdr>
          <w:bottom w:val="single" w:sz="12" w:space="1" w:color="auto"/>
        </w:pBdr>
        <w:spacing w:after="0" w:line="240" w:lineRule="auto"/>
        <w:rPr>
          <w:rFonts w:ascii="Arial" w:eastAsia="Times New Roman" w:hAnsi="Arial" w:cs="Arial"/>
          <w:sz w:val="48"/>
          <w:szCs w:val="48"/>
        </w:rPr>
      </w:pPr>
    </w:p>
    <w:p w:rsidR="00330FB3" w:rsidRPr="00364D9E" w:rsidRDefault="00330FB3" w:rsidP="00330FB3">
      <w:pPr>
        <w:spacing w:after="0" w:line="240" w:lineRule="auto"/>
        <w:rPr>
          <w:rFonts w:ascii="Arial" w:eastAsia="Times New Roman" w:hAnsi="Arial" w:cs="Arial"/>
          <w:sz w:val="24"/>
          <w:szCs w:val="24"/>
        </w:rPr>
      </w:pPr>
      <w:r w:rsidRPr="00364D9E">
        <w:rPr>
          <w:rFonts w:ascii="Arial" w:eastAsia="Times New Roman" w:hAnsi="Arial" w:cs="Arial"/>
          <w:sz w:val="24"/>
          <w:szCs w:val="24"/>
        </w:rPr>
        <w:t>Customer Signature</w:t>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r>
      <w:r w:rsidRPr="00364D9E">
        <w:rPr>
          <w:rFonts w:ascii="Arial" w:eastAsia="Times New Roman" w:hAnsi="Arial" w:cs="Arial"/>
          <w:sz w:val="24"/>
          <w:szCs w:val="24"/>
        </w:rPr>
        <w:tab/>
        <w:t xml:space="preserve">         Date</w:t>
      </w:r>
    </w:p>
    <w:p w:rsidR="007B20A1" w:rsidRPr="00364D9E" w:rsidRDefault="00330FB3" w:rsidP="007B20A1">
      <w:pPr>
        <w:pBdr>
          <w:bottom w:val="dotted" w:sz="4" w:space="1" w:color="auto"/>
        </w:pBdr>
        <w:spacing w:after="120" w:line="240" w:lineRule="auto"/>
        <w:rPr>
          <w:rFonts w:ascii="Arial" w:eastAsia="Times New Roman" w:hAnsi="Arial" w:cs="Arial"/>
          <w:sz w:val="24"/>
          <w:szCs w:val="24"/>
        </w:rPr>
      </w:pPr>
      <w:r w:rsidRPr="00364D9E">
        <w:rPr>
          <w:rFonts w:ascii="Arial" w:eastAsia="Times New Roman" w:hAnsi="Arial" w:cs="Arial"/>
          <w:sz w:val="24"/>
          <w:szCs w:val="24"/>
        </w:rPr>
        <w:br w:type="page"/>
      </w:r>
    </w:p>
    <w:sdt>
      <w:sdtPr>
        <w:rPr>
          <w:rFonts w:ascii="Arial" w:eastAsiaTheme="minorHAnsi" w:hAnsi="Arial" w:cs="Arial"/>
          <w:color w:val="auto"/>
          <w:sz w:val="22"/>
          <w:szCs w:val="22"/>
        </w:rPr>
        <w:id w:val="-1325044740"/>
        <w:docPartObj>
          <w:docPartGallery w:val="Table of Contents"/>
          <w:docPartUnique/>
        </w:docPartObj>
      </w:sdtPr>
      <w:sdtEndPr>
        <w:rPr>
          <w:b/>
          <w:bCs/>
          <w:noProof/>
        </w:rPr>
      </w:sdtEndPr>
      <w:sdtContent>
        <w:p w:rsidR="007B20A1" w:rsidRPr="00364D9E" w:rsidRDefault="007B20A1">
          <w:pPr>
            <w:pStyle w:val="TOCHeading"/>
            <w:rPr>
              <w:rFonts w:ascii="Arial" w:hAnsi="Arial" w:cs="Arial"/>
            </w:rPr>
          </w:pPr>
          <w:r w:rsidRPr="00364D9E">
            <w:rPr>
              <w:rFonts w:ascii="Arial" w:hAnsi="Arial" w:cs="Arial"/>
            </w:rPr>
            <w:t>Table of Contents</w:t>
          </w:r>
        </w:p>
        <w:p w:rsidR="00C63DB1" w:rsidRDefault="007B20A1">
          <w:pPr>
            <w:pStyle w:val="TOC2"/>
            <w:tabs>
              <w:tab w:val="left" w:pos="880"/>
              <w:tab w:val="right" w:leader="dot" w:pos="10070"/>
            </w:tabs>
            <w:rPr>
              <w:rFonts w:asciiTheme="minorHAnsi" w:eastAsiaTheme="minorEastAsia" w:hAnsiTheme="minorHAnsi" w:cstheme="minorBidi"/>
              <w:noProof/>
              <w:sz w:val="22"/>
              <w:szCs w:val="22"/>
            </w:rPr>
          </w:pPr>
          <w:r w:rsidRPr="00364D9E">
            <w:rPr>
              <w:rFonts w:cs="Arial"/>
            </w:rPr>
            <w:fldChar w:fldCharType="begin"/>
          </w:r>
          <w:r w:rsidRPr="00364D9E">
            <w:rPr>
              <w:rFonts w:cs="Arial"/>
            </w:rPr>
            <w:instrText xml:space="preserve"> TOC \o "1-3" \h \z \u </w:instrText>
          </w:r>
          <w:r w:rsidRPr="00364D9E">
            <w:rPr>
              <w:rFonts w:cs="Arial"/>
            </w:rPr>
            <w:fldChar w:fldCharType="separate"/>
          </w:r>
          <w:hyperlink w:anchor="_Toc467005828" w:history="1">
            <w:r w:rsidR="00C63DB1" w:rsidRPr="00AF71D0">
              <w:rPr>
                <w:rStyle w:val="Hyperlink"/>
                <w:b/>
                <w:bCs/>
                <w:iCs/>
                <w:noProof/>
                <w:lang w:val="en-GB"/>
              </w:rPr>
              <w:t>1.1</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General info</w:t>
            </w:r>
            <w:r w:rsidR="00C63DB1">
              <w:rPr>
                <w:noProof/>
                <w:webHidden/>
              </w:rPr>
              <w:tab/>
            </w:r>
            <w:r w:rsidR="00C63DB1">
              <w:rPr>
                <w:noProof/>
                <w:webHidden/>
              </w:rPr>
              <w:fldChar w:fldCharType="begin"/>
            </w:r>
            <w:r w:rsidR="00C63DB1">
              <w:rPr>
                <w:noProof/>
                <w:webHidden/>
              </w:rPr>
              <w:instrText xml:space="preserve"> PAGEREF _Toc467005828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1"/>
            <w:rPr>
              <w:rFonts w:asciiTheme="minorHAnsi" w:eastAsiaTheme="minorEastAsia" w:hAnsiTheme="minorHAnsi" w:cstheme="minorBidi"/>
              <w:noProof/>
              <w:sz w:val="22"/>
              <w:szCs w:val="22"/>
            </w:rPr>
          </w:pPr>
          <w:hyperlink w:anchor="_Toc467005829" w:history="1">
            <w:r w:rsidR="00C63DB1" w:rsidRPr="00AF71D0">
              <w:rPr>
                <w:rStyle w:val="Hyperlink"/>
                <w:b/>
                <w:bCs/>
                <w:noProof/>
                <w:kern w:val="32"/>
                <w:lang w:val="en-GB"/>
              </w:rPr>
              <w:t>2</w:t>
            </w:r>
            <w:r w:rsidR="00C63DB1">
              <w:rPr>
                <w:rFonts w:asciiTheme="minorHAnsi" w:eastAsiaTheme="minorEastAsia" w:hAnsiTheme="minorHAnsi" w:cstheme="minorBidi"/>
                <w:noProof/>
                <w:sz w:val="22"/>
                <w:szCs w:val="22"/>
              </w:rPr>
              <w:tab/>
            </w:r>
            <w:r w:rsidR="00C63DB1" w:rsidRPr="00AF71D0">
              <w:rPr>
                <w:rStyle w:val="Hyperlink"/>
                <w:rFonts w:cs="Arial"/>
                <w:b/>
                <w:bCs/>
                <w:noProof/>
                <w:kern w:val="32"/>
                <w:lang w:val="en-GB"/>
              </w:rPr>
              <w:t>Functional Document Summary</w:t>
            </w:r>
            <w:r w:rsidR="00C63DB1">
              <w:rPr>
                <w:noProof/>
                <w:webHidden/>
              </w:rPr>
              <w:tab/>
            </w:r>
            <w:r w:rsidR="00C63DB1">
              <w:rPr>
                <w:noProof/>
                <w:webHidden/>
              </w:rPr>
              <w:fldChar w:fldCharType="begin"/>
            </w:r>
            <w:r w:rsidR="00C63DB1">
              <w:rPr>
                <w:noProof/>
                <w:webHidden/>
              </w:rPr>
              <w:instrText xml:space="preserve"> PAGEREF _Toc467005829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0" w:history="1">
            <w:r w:rsidR="00C63DB1" w:rsidRPr="00AF71D0">
              <w:rPr>
                <w:rStyle w:val="Hyperlink"/>
                <w:b/>
                <w:bCs/>
                <w:iCs/>
                <w:noProof/>
                <w:lang w:val="en-GB"/>
              </w:rPr>
              <w:t>2.1</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Business Requirements and Description of Gap</w:t>
            </w:r>
            <w:r w:rsidR="00C63DB1">
              <w:rPr>
                <w:noProof/>
                <w:webHidden/>
              </w:rPr>
              <w:tab/>
            </w:r>
            <w:r w:rsidR="00C63DB1">
              <w:rPr>
                <w:noProof/>
                <w:webHidden/>
              </w:rPr>
              <w:fldChar w:fldCharType="begin"/>
            </w:r>
            <w:r w:rsidR="00C63DB1">
              <w:rPr>
                <w:noProof/>
                <w:webHidden/>
              </w:rPr>
              <w:instrText xml:space="preserve"> PAGEREF _Toc467005830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1" w:history="1">
            <w:r w:rsidR="00C63DB1" w:rsidRPr="00AF71D0">
              <w:rPr>
                <w:rStyle w:val="Hyperlink"/>
                <w:b/>
                <w:bCs/>
                <w:iCs/>
                <w:noProof/>
                <w:lang w:val="en-GB"/>
              </w:rPr>
              <w:t>2.2</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Overview of Proposed Solution</w:t>
            </w:r>
            <w:r w:rsidR="00C63DB1">
              <w:rPr>
                <w:noProof/>
                <w:webHidden/>
              </w:rPr>
              <w:tab/>
            </w:r>
            <w:r w:rsidR="00C63DB1">
              <w:rPr>
                <w:noProof/>
                <w:webHidden/>
              </w:rPr>
              <w:fldChar w:fldCharType="begin"/>
            </w:r>
            <w:r w:rsidR="00C63DB1">
              <w:rPr>
                <w:noProof/>
                <w:webHidden/>
              </w:rPr>
              <w:instrText xml:space="preserve"> PAGEREF _Toc467005831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2" w:history="1">
            <w:r w:rsidR="00C63DB1" w:rsidRPr="00AF71D0">
              <w:rPr>
                <w:rStyle w:val="Hyperlink"/>
                <w:b/>
                <w:bCs/>
                <w:iCs/>
                <w:noProof/>
                <w:lang w:val="en-GB"/>
              </w:rPr>
              <w:t>2.3</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Prerequisites and Constraints</w:t>
            </w:r>
            <w:r w:rsidR="00C63DB1">
              <w:rPr>
                <w:noProof/>
                <w:webHidden/>
              </w:rPr>
              <w:tab/>
            </w:r>
            <w:r w:rsidR="00C63DB1">
              <w:rPr>
                <w:noProof/>
                <w:webHidden/>
              </w:rPr>
              <w:fldChar w:fldCharType="begin"/>
            </w:r>
            <w:r w:rsidR="00C63DB1">
              <w:rPr>
                <w:noProof/>
                <w:webHidden/>
              </w:rPr>
              <w:instrText xml:space="preserve"> PAGEREF _Toc467005832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3" w:history="1">
            <w:r w:rsidR="00C63DB1" w:rsidRPr="00AF71D0">
              <w:rPr>
                <w:rStyle w:val="Hyperlink"/>
                <w:b/>
                <w:bCs/>
                <w:iCs/>
                <w:noProof/>
                <w:lang w:val="en-GB"/>
              </w:rPr>
              <w:t>2.4</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Assumptions</w:t>
            </w:r>
            <w:r w:rsidR="00C63DB1">
              <w:rPr>
                <w:noProof/>
                <w:webHidden/>
              </w:rPr>
              <w:tab/>
            </w:r>
            <w:r w:rsidR="00C63DB1">
              <w:rPr>
                <w:noProof/>
                <w:webHidden/>
              </w:rPr>
              <w:fldChar w:fldCharType="begin"/>
            </w:r>
            <w:r w:rsidR="00C63DB1">
              <w:rPr>
                <w:noProof/>
                <w:webHidden/>
              </w:rPr>
              <w:instrText xml:space="preserve"> PAGEREF _Toc467005833 \h </w:instrText>
            </w:r>
            <w:r w:rsidR="00C63DB1">
              <w:rPr>
                <w:noProof/>
                <w:webHidden/>
              </w:rPr>
            </w:r>
            <w:r w:rsidR="00C63DB1">
              <w:rPr>
                <w:noProof/>
                <w:webHidden/>
              </w:rPr>
              <w:fldChar w:fldCharType="separate"/>
            </w:r>
            <w:r w:rsidR="00C63DB1">
              <w:rPr>
                <w:noProof/>
                <w:webHidden/>
              </w:rPr>
              <w:t>4</w:t>
            </w:r>
            <w:r w:rsidR="00C63DB1">
              <w:rPr>
                <w:noProof/>
                <w:webHidden/>
              </w:rPr>
              <w:fldChar w:fldCharType="end"/>
            </w:r>
          </w:hyperlink>
        </w:p>
        <w:p w:rsidR="00C63DB1" w:rsidRDefault="008A626F">
          <w:pPr>
            <w:pStyle w:val="TOC1"/>
            <w:rPr>
              <w:rFonts w:asciiTheme="minorHAnsi" w:eastAsiaTheme="minorEastAsia" w:hAnsiTheme="minorHAnsi" w:cstheme="minorBidi"/>
              <w:noProof/>
              <w:sz w:val="22"/>
              <w:szCs w:val="22"/>
            </w:rPr>
          </w:pPr>
          <w:hyperlink w:anchor="_Toc467005834" w:history="1">
            <w:r w:rsidR="00C63DB1" w:rsidRPr="00AF71D0">
              <w:rPr>
                <w:rStyle w:val="Hyperlink"/>
                <w:b/>
                <w:bCs/>
                <w:noProof/>
                <w:kern w:val="32"/>
                <w:lang w:val="en-GB"/>
              </w:rPr>
              <w:t>3</w:t>
            </w:r>
            <w:r w:rsidR="00C63DB1">
              <w:rPr>
                <w:rFonts w:asciiTheme="minorHAnsi" w:eastAsiaTheme="minorEastAsia" w:hAnsiTheme="minorHAnsi" w:cstheme="minorBidi"/>
                <w:noProof/>
                <w:sz w:val="22"/>
                <w:szCs w:val="22"/>
              </w:rPr>
              <w:tab/>
            </w:r>
            <w:r w:rsidR="00C63DB1" w:rsidRPr="00AF71D0">
              <w:rPr>
                <w:rStyle w:val="Hyperlink"/>
                <w:rFonts w:cs="Arial"/>
                <w:b/>
                <w:bCs/>
                <w:noProof/>
                <w:kern w:val="32"/>
                <w:lang w:val="en-GB"/>
              </w:rPr>
              <w:t>Technical Solution Overview</w:t>
            </w:r>
            <w:r w:rsidR="00C63DB1">
              <w:rPr>
                <w:noProof/>
                <w:webHidden/>
              </w:rPr>
              <w:tab/>
            </w:r>
            <w:r w:rsidR="00C63DB1">
              <w:rPr>
                <w:noProof/>
                <w:webHidden/>
              </w:rPr>
              <w:fldChar w:fldCharType="begin"/>
            </w:r>
            <w:r w:rsidR="00C63DB1">
              <w:rPr>
                <w:noProof/>
                <w:webHidden/>
              </w:rPr>
              <w:instrText xml:space="preserve"> PAGEREF _Toc467005834 \h </w:instrText>
            </w:r>
            <w:r w:rsidR="00C63DB1">
              <w:rPr>
                <w:noProof/>
                <w:webHidden/>
              </w:rPr>
            </w:r>
            <w:r w:rsidR="00C63DB1">
              <w:rPr>
                <w:noProof/>
                <w:webHidden/>
              </w:rPr>
              <w:fldChar w:fldCharType="separate"/>
            </w:r>
            <w:r w:rsidR="00C63DB1">
              <w:rPr>
                <w:noProof/>
                <w:webHidden/>
              </w:rPr>
              <w:t>5</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5" w:history="1">
            <w:r w:rsidR="00C63DB1" w:rsidRPr="00AF71D0">
              <w:rPr>
                <w:rStyle w:val="Hyperlink"/>
                <w:b/>
                <w:bCs/>
                <w:iCs/>
                <w:noProof/>
                <w:lang w:val="en-GB"/>
              </w:rPr>
              <w:t>3.1</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Create field</w:t>
            </w:r>
            <w:r w:rsidR="00C63DB1">
              <w:rPr>
                <w:noProof/>
                <w:webHidden/>
              </w:rPr>
              <w:tab/>
            </w:r>
            <w:r w:rsidR="00C63DB1">
              <w:rPr>
                <w:noProof/>
                <w:webHidden/>
              </w:rPr>
              <w:fldChar w:fldCharType="begin"/>
            </w:r>
            <w:r w:rsidR="00C63DB1">
              <w:rPr>
                <w:noProof/>
                <w:webHidden/>
              </w:rPr>
              <w:instrText xml:space="preserve"> PAGEREF _Toc467005835 \h </w:instrText>
            </w:r>
            <w:r w:rsidR="00C63DB1">
              <w:rPr>
                <w:noProof/>
                <w:webHidden/>
              </w:rPr>
            </w:r>
            <w:r w:rsidR="00C63DB1">
              <w:rPr>
                <w:noProof/>
                <w:webHidden/>
              </w:rPr>
              <w:fldChar w:fldCharType="separate"/>
            </w:r>
            <w:r w:rsidR="00C63DB1">
              <w:rPr>
                <w:noProof/>
                <w:webHidden/>
              </w:rPr>
              <w:t>5</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6" w:history="1">
            <w:r w:rsidR="00C63DB1" w:rsidRPr="00AF71D0">
              <w:rPr>
                <w:rStyle w:val="Hyperlink"/>
                <w:b/>
                <w:bCs/>
                <w:iCs/>
                <w:noProof/>
                <w:lang w:val="en-GB"/>
              </w:rPr>
              <w:t>3.2</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Create staging Tables</w:t>
            </w:r>
            <w:r w:rsidR="00C63DB1">
              <w:rPr>
                <w:noProof/>
                <w:webHidden/>
              </w:rPr>
              <w:tab/>
            </w:r>
            <w:r w:rsidR="00C63DB1">
              <w:rPr>
                <w:noProof/>
                <w:webHidden/>
              </w:rPr>
              <w:fldChar w:fldCharType="begin"/>
            </w:r>
            <w:r w:rsidR="00C63DB1">
              <w:rPr>
                <w:noProof/>
                <w:webHidden/>
              </w:rPr>
              <w:instrText xml:space="preserve"> PAGEREF _Toc467005836 \h </w:instrText>
            </w:r>
            <w:r w:rsidR="00C63DB1">
              <w:rPr>
                <w:noProof/>
                <w:webHidden/>
              </w:rPr>
            </w:r>
            <w:r w:rsidR="00C63DB1">
              <w:rPr>
                <w:noProof/>
                <w:webHidden/>
              </w:rPr>
              <w:fldChar w:fldCharType="separate"/>
            </w:r>
            <w:r w:rsidR="00C63DB1">
              <w:rPr>
                <w:noProof/>
                <w:webHidden/>
              </w:rPr>
              <w:t>6</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7" w:history="1">
            <w:r w:rsidR="00C63DB1" w:rsidRPr="00AF71D0">
              <w:rPr>
                <w:rStyle w:val="Hyperlink"/>
                <w:b/>
                <w:bCs/>
                <w:iCs/>
                <w:noProof/>
                <w:lang w:val="en-GB"/>
              </w:rPr>
              <w:t>3.3</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SSIS</w:t>
            </w:r>
            <w:r w:rsidR="00C63DB1">
              <w:rPr>
                <w:noProof/>
                <w:webHidden/>
              </w:rPr>
              <w:tab/>
            </w:r>
            <w:r w:rsidR="00C63DB1">
              <w:rPr>
                <w:noProof/>
                <w:webHidden/>
              </w:rPr>
              <w:fldChar w:fldCharType="begin"/>
            </w:r>
            <w:r w:rsidR="00C63DB1">
              <w:rPr>
                <w:noProof/>
                <w:webHidden/>
              </w:rPr>
              <w:instrText xml:space="preserve"> PAGEREF _Toc467005837 \h </w:instrText>
            </w:r>
            <w:r w:rsidR="00C63DB1">
              <w:rPr>
                <w:noProof/>
                <w:webHidden/>
              </w:rPr>
            </w:r>
            <w:r w:rsidR="00C63DB1">
              <w:rPr>
                <w:noProof/>
                <w:webHidden/>
              </w:rPr>
              <w:fldChar w:fldCharType="separate"/>
            </w:r>
            <w:r w:rsidR="00C63DB1">
              <w:rPr>
                <w:noProof/>
                <w:webHidden/>
              </w:rPr>
              <w:t>7</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8" w:history="1">
            <w:r w:rsidR="00C63DB1" w:rsidRPr="00AF71D0">
              <w:rPr>
                <w:rStyle w:val="Hyperlink"/>
                <w:b/>
                <w:bCs/>
                <w:iCs/>
                <w:noProof/>
                <w:lang w:val="en-GB"/>
              </w:rPr>
              <w:t>3.4</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Stored Procedures</w:t>
            </w:r>
            <w:r w:rsidR="00C63DB1">
              <w:rPr>
                <w:noProof/>
                <w:webHidden/>
              </w:rPr>
              <w:tab/>
            </w:r>
            <w:r w:rsidR="00C63DB1">
              <w:rPr>
                <w:noProof/>
                <w:webHidden/>
              </w:rPr>
              <w:fldChar w:fldCharType="begin"/>
            </w:r>
            <w:r w:rsidR="00C63DB1">
              <w:rPr>
                <w:noProof/>
                <w:webHidden/>
              </w:rPr>
              <w:instrText xml:space="preserve"> PAGEREF _Toc467005838 \h </w:instrText>
            </w:r>
            <w:r w:rsidR="00C63DB1">
              <w:rPr>
                <w:noProof/>
                <w:webHidden/>
              </w:rPr>
            </w:r>
            <w:r w:rsidR="00C63DB1">
              <w:rPr>
                <w:noProof/>
                <w:webHidden/>
              </w:rPr>
              <w:fldChar w:fldCharType="separate"/>
            </w:r>
            <w:r w:rsidR="00C63DB1">
              <w:rPr>
                <w:noProof/>
                <w:webHidden/>
              </w:rPr>
              <w:t>7</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39" w:history="1">
            <w:r w:rsidR="00C63DB1" w:rsidRPr="00AF71D0">
              <w:rPr>
                <w:rStyle w:val="Hyperlink"/>
                <w:b/>
                <w:bCs/>
                <w:iCs/>
                <w:noProof/>
                <w:lang w:val="en-GB"/>
              </w:rPr>
              <w:t>3.5</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Input</w:t>
            </w:r>
            <w:r w:rsidR="00C63DB1">
              <w:rPr>
                <w:noProof/>
                <w:webHidden/>
              </w:rPr>
              <w:tab/>
            </w:r>
            <w:r w:rsidR="00C63DB1">
              <w:rPr>
                <w:noProof/>
                <w:webHidden/>
              </w:rPr>
              <w:fldChar w:fldCharType="begin"/>
            </w:r>
            <w:r w:rsidR="00C63DB1">
              <w:rPr>
                <w:noProof/>
                <w:webHidden/>
              </w:rPr>
              <w:instrText xml:space="preserve"> PAGEREF _Toc467005839 \h </w:instrText>
            </w:r>
            <w:r w:rsidR="00C63DB1">
              <w:rPr>
                <w:noProof/>
                <w:webHidden/>
              </w:rPr>
            </w:r>
            <w:r w:rsidR="00C63DB1">
              <w:rPr>
                <w:noProof/>
                <w:webHidden/>
              </w:rPr>
              <w:fldChar w:fldCharType="separate"/>
            </w:r>
            <w:r w:rsidR="00C63DB1">
              <w:rPr>
                <w:noProof/>
                <w:webHidden/>
              </w:rPr>
              <w:t>8</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40" w:history="1">
            <w:r w:rsidR="00C63DB1" w:rsidRPr="00AF71D0">
              <w:rPr>
                <w:rStyle w:val="Hyperlink"/>
                <w:b/>
                <w:bCs/>
                <w:iCs/>
                <w:noProof/>
                <w:lang w:val="en-GB"/>
              </w:rPr>
              <w:t>3.6</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DTS</w:t>
            </w:r>
            <w:r w:rsidR="00C63DB1">
              <w:rPr>
                <w:noProof/>
                <w:webHidden/>
              </w:rPr>
              <w:tab/>
            </w:r>
            <w:r w:rsidR="00C63DB1">
              <w:rPr>
                <w:noProof/>
                <w:webHidden/>
              </w:rPr>
              <w:fldChar w:fldCharType="begin"/>
            </w:r>
            <w:r w:rsidR="00C63DB1">
              <w:rPr>
                <w:noProof/>
                <w:webHidden/>
              </w:rPr>
              <w:instrText xml:space="preserve"> PAGEREF _Toc467005840 \h </w:instrText>
            </w:r>
            <w:r w:rsidR="00C63DB1">
              <w:rPr>
                <w:noProof/>
                <w:webHidden/>
              </w:rPr>
            </w:r>
            <w:r w:rsidR="00C63DB1">
              <w:rPr>
                <w:noProof/>
                <w:webHidden/>
              </w:rPr>
              <w:fldChar w:fldCharType="separate"/>
            </w:r>
            <w:r w:rsidR="00C63DB1">
              <w:rPr>
                <w:noProof/>
                <w:webHidden/>
              </w:rPr>
              <w:t>9</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41" w:history="1">
            <w:r w:rsidR="00C63DB1" w:rsidRPr="00AF71D0">
              <w:rPr>
                <w:rStyle w:val="Hyperlink"/>
                <w:b/>
                <w:bCs/>
                <w:iCs/>
                <w:noProof/>
                <w:lang w:val="en-GB"/>
              </w:rPr>
              <w:t>3.7</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Order of execution</w:t>
            </w:r>
            <w:r w:rsidR="00C63DB1">
              <w:rPr>
                <w:noProof/>
                <w:webHidden/>
              </w:rPr>
              <w:tab/>
            </w:r>
            <w:r w:rsidR="00C63DB1">
              <w:rPr>
                <w:noProof/>
                <w:webHidden/>
              </w:rPr>
              <w:fldChar w:fldCharType="begin"/>
            </w:r>
            <w:r w:rsidR="00C63DB1">
              <w:rPr>
                <w:noProof/>
                <w:webHidden/>
              </w:rPr>
              <w:instrText xml:space="preserve"> PAGEREF _Toc467005841 \h </w:instrText>
            </w:r>
            <w:r w:rsidR="00C63DB1">
              <w:rPr>
                <w:noProof/>
                <w:webHidden/>
              </w:rPr>
            </w:r>
            <w:r w:rsidR="00C63DB1">
              <w:rPr>
                <w:noProof/>
                <w:webHidden/>
              </w:rPr>
              <w:fldChar w:fldCharType="separate"/>
            </w:r>
            <w:r w:rsidR="00C63DB1">
              <w:rPr>
                <w:noProof/>
                <w:webHidden/>
              </w:rPr>
              <w:t>10</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42" w:history="1">
            <w:r w:rsidR="00C63DB1" w:rsidRPr="00AF71D0">
              <w:rPr>
                <w:rStyle w:val="Hyperlink"/>
                <w:b/>
                <w:bCs/>
                <w:iCs/>
                <w:noProof/>
                <w:lang w:val="en-GB"/>
              </w:rPr>
              <w:t>3.8</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Auto Renewal functionality</w:t>
            </w:r>
            <w:r w:rsidR="00C63DB1">
              <w:rPr>
                <w:noProof/>
                <w:webHidden/>
              </w:rPr>
              <w:tab/>
            </w:r>
            <w:r w:rsidR="00C63DB1">
              <w:rPr>
                <w:noProof/>
                <w:webHidden/>
              </w:rPr>
              <w:fldChar w:fldCharType="begin"/>
            </w:r>
            <w:r w:rsidR="00C63DB1">
              <w:rPr>
                <w:noProof/>
                <w:webHidden/>
              </w:rPr>
              <w:instrText xml:space="preserve"> PAGEREF _Toc467005842 \h </w:instrText>
            </w:r>
            <w:r w:rsidR="00C63DB1">
              <w:rPr>
                <w:noProof/>
                <w:webHidden/>
              </w:rPr>
            </w:r>
            <w:r w:rsidR="00C63DB1">
              <w:rPr>
                <w:noProof/>
                <w:webHidden/>
              </w:rPr>
              <w:fldChar w:fldCharType="separate"/>
            </w:r>
            <w:r w:rsidR="00C63DB1">
              <w:rPr>
                <w:noProof/>
                <w:webHidden/>
              </w:rPr>
              <w:t>10</w:t>
            </w:r>
            <w:r w:rsidR="00C63DB1">
              <w:rPr>
                <w:noProof/>
                <w:webHidden/>
              </w:rPr>
              <w:fldChar w:fldCharType="end"/>
            </w:r>
          </w:hyperlink>
        </w:p>
        <w:p w:rsidR="00C63DB1" w:rsidRDefault="008A626F">
          <w:pPr>
            <w:pStyle w:val="TOC2"/>
            <w:tabs>
              <w:tab w:val="left" w:pos="880"/>
              <w:tab w:val="right" w:leader="dot" w:pos="10070"/>
            </w:tabs>
            <w:rPr>
              <w:rFonts w:asciiTheme="minorHAnsi" w:eastAsiaTheme="minorEastAsia" w:hAnsiTheme="minorHAnsi" w:cstheme="minorBidi"/>
              <w:noProof/>
              <w:sz w:val="22"/>
              <w:szCs w:val="22"/>
            </w:rPr>
          </w:pPr>
          <w:hyperlink w:anchor="_Toc467005843" w:history="1">
            <w:r w:rsidR="00C63DB1" w:rsidRPr="00AF71D0">
              <w:rPr>
                <w:rStyle w:val="Hyperlink"/>
                <w:b/>
                <w:bCs/>
                <w:iCs/>
                <w:noProof/>
                <w:lang w:val="en-GB"/>
              </w:rPr>
              <w:t>3.9</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Plugin</w:t>
            </w:r>
            <w:r w:rsidR="00C63DB1">
              <w:rPr>
                <w:noProof/>
                <w:webHidden/>
              </w:rPr>
              <w:tab/>
            </w:r>
            <w:r w:rsidR="00C63DB1">
              <w:rPr>
                <w:noProof/>
                <w:webHidden/>
              </w:rPr>
              <w:fldChar w:fldCharType="begin"/>
            </w:r>
            <w:r w:rsidR="00C63DB1">
              <w:rPr>
                <w:noProof/>
                <w:webHidden/>
              </w:rPr>
              <w:instrText xml:space="preserve"> PAGEREF _Toc467005843 \h </w:instrText>
            </w:r>
            <w:r w:rsidR="00C63DB1">
              <w:rPr>
                <w:noProof/>
                <w:webHidden/>
              </w:rPr>
            </w:r>
            <w:r w:rsidR="00C63DB1">
              <w:rPr>
                <w:noProof/>
                <w:webHidden/>
              </w:rPr>
              <w:fldChar w:fldCharType="separate"/>
            </w:r>
            <w:r w:rsidR="00C63DB1">
              <w:rPr>
                <w:noProof/>
                <w:webHidden/>
              </w:rPr>
              <w:t>11</w:t>
            </w:r>
            <w:r w:rsidR="00C63DB1">
              <w:rPr>
                <w:noProof/>
                <w:webHidden/>
              </w:rPr>
              <w:fldChar w:fldCharType="end"/>
            </w:r>
          </w:hyperlink>
        </w:p>
        <w:p w:rsidR="00C63DB1" w:rsidRDefault="008A626F">
          <w:pPr>
            <w:pStyle w:val="TOC2"/>
            <w:tabs>
              <w:tab w:val="left" w:pos="1100"/>
              <w:tab w:val="right" w:leader="dot" w:pos="10070"/>
            </w:tabs>
            <w:rPr>
              <w:rFonts w:asciiTheme="minorHAnsi" w:eastAsiaTheme="minorEastAsia" w:hAnsiTheme="minorHAnsi" w:cstheme="minorBidi"/>
              <w:noProof/>
              <w:sz w:val="22"/>
              <w:szCs w:val="22"/>
            </w:rPr>
          </w:pPr>
          <w:hyperlink w:anchor="_Toc467005844" w:history="1">
            <w:r w:rsidR="00C63DB1" w:rsidRPr="00AF71D0">
              <w:rPr>
                <w:rStyle w:val="Hyperlink"/>
                <w:b/>
                <w:bCs/>
                <w:iCs/>
                <w:noProof/>
                <w:lang w:val="en-GB"/>
              </w:rPr>
              <w:t>3.10</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Enrollment entity</w:t>
            </w:r>
            <w:r w:rsidR="00C63DB1">
              <w:rPr>
                <w:noProof/>
                <w:webHidden/>
              </w:rPr>
              <w:tab/>
            </w:r>
            <w:r w:rsidR="00C63DB1">
              <w:rPr>
                <w:noProof/>
                <w:webHidden/>
              </w:rPr>
              <w:fldChar w:fldCharType="begin"/>
            </w:r>
            <w:r w:rsidR="00C63DB1">
              <w:rPr>
                <w:noProof/>
                <w:webHidden/>
              </w:rPr>
              <w:instrText xml:space="preserve"> PAGEREF _Toc467005844 \h </w:instrText>
            </w:r>
            <w:r w:rsidR="00C63DB1">
              <w:rPr>
                <w:noProof/>
                <w:webHidden/>
              </w:rPr>
            </w:r>
            <w:r w:rsidR="00C63DB1">
              <w:rPr>
                <w:noProof/>
                <w:webHidden/>
              </w:rPr>
              <w:fldChar w:fldCharType="separate"/>
            </w:r>
            <w:r w:rsidR="00C63DB1">
              <w:rPr>
                <w:noProof/>
                <w:webHidden/>
              </w:rPr>
              <w:t>12</w:t>
            </w:r>
            <w:r w:rsidR="00C63DB1">
              <w:rPr>
                <w:noProof/>
                <w:webHidden/>
              </w:rPr>
              <w:fldChar w:fldCharType="end"/>
            </w:r>
          </w:hyperlink>
        </w:p>
        <w:p w:rsidR="00C63DB1" w:rsidRDefault="008A626F">
          <w:pPr>
            <w:pStyle w:val="TOC3"/>
            <w:tabs>
              <w:tab w:val="left" w:pos="1320"/>
              <w:tab w:val="right" w:leader="dot" w:pos="10070"/>
            </w:tabs>
            <w:rPr>
              <w:rFonts w:eastAsiaTheme="minorEastAsia"/>
              <w:noProof/>
            </w:rPr>
          </w:pPr>
          <w:hyperlink w:anchor="_Toc467005845" w:history="1">
            <w:r w:rsidR="00C63DB1" w:rsidRPr="00AF71D0">
              <w:rPr>
                <w:rStyle w:val="Hyperlink"/>
                <w:noProof/>
              </w:rPr>
              <w:t>3.10.1</w:t>
            </w:r>
            <w:r w:rsidR="00C63DB1">
              <w:rPr>
                <w:rFonts w:eastAsiaTheme="minorEastAsia"/>
                <w:noProof/>
              </w:rPr>
              <w:tab/>
            </w:r>
            <w:r w:rsidR="00C63DB1" w:rsidRPr="00AF71D0">
              <w:rPr>
                <w:rStyle w:val="Hyperlink"/>
                <w:noProof/>
              </w:rPr>
              <w:t>Renewal Price Increase Details</w:t>
            </w:r>
            <w:r w:rsidR="00C63DB1">
              <w:rPr>
                <w:noProof/>
                <w:webHidden/>
              </w:rPr>
              <w:tab/>
            </w:r>
            <w:r w:rsidR="00C63DB1">
              <w:rPr>
                <w:noProof/>
                <w:webHidden/>
              </w:rPr>
              <w:fldChar w:fldCharType="begin"/>
            </w:r>
            <w:r w:rsidR="00C63DB1">
              <w:rPr>
                <w:noProof/>
                <w:webHidden/>
              </w:rPr>
              <w:instrText xml:space="preserve"> PAGEREF _Toc467005845 \h </w:instrText>
            </w:r>
            <w:r w:rsidR="00C63DB1">
              <w:rPr>
                <w:noProof/>
                <w:webHidden/>
              </w:rPr>
            </w:r>
            <w:r w:rsidR="00C63DB1">
              <w:rPr>
                <w:noProof/>
                <w:webHidden/>
              </w:rPr>
              <w:fldChar w:fldCharType="separate"/>
            </w:r>
            <w:r w:rsidR="00C63DB1">
              <w:rPr>
                <w:noProof/>
                <w:webHidden/>
              </w:rPr>
              <w:t>12</w:t>
            </w:r>
            <w:r w:rsidR="00C63DB1">
              <w:rPr>
                <w:noProof/>
                <w:webHidden/>
              </w:rPr>
              <w:fldChar w:fldCharType="end"/>
            </w:r>
          </w:hyperlink>
        </w:p>
        <w:p w:rsidR="00C63DB1" w:rsidRDefault="008A626F">
          <w:pPr>
            <w:pStyle w:val="TOC3"/>
            <w:tabs>
              <w:tab w:val="left" w:pos="1320"/>
              <w:tab w:val="right" w:leader="dot" w:pos="10070"/>
            </w:tabs>
            <w:rPr>
              <w:rFonts w:eastAsiaTheme="minorEastAsia"/>
              <w:noProof/>
            </w:rPr>
          </w:pPr>
          <w:hyperlink w:anchor="_Toc467005846" w:history="1">
            <w:r w:rsidR="00C63DB1" w:rsidRPr="00AF71D0">
              <w:rPr>
                <w:rStyle w:val="Hyperlink"/>
                <w:noProof/>
              </w:rPr>
              <w:t>3.10.2</w:t>
            </w:r>
            <w:r w:rsidR="00C63DB1">
              <w:rPr>
                <w:rFonts w:eastAsiaTheme="minorEastAsia"/>
                <w:noProof/>
              </w:rPr>
              <w:tab/>
            </w:r>
            <w:r w:rsidR="00C63DB1" w:rsidRPr="00AF71D0">
              <w:rPr>
                <w:rStyle w:val="Hyperlink"/>
                <w:noProof/>
              </w:rPr>
              <w:t>Marketing List sub grid</w:t>
            </w:r>
            <w:r w:rsidR="00C63DB1">
              <w:rPr>
                <w:noProof/>
                <w:webHidden/>
              </w:rPr>
              <w:tab/>
            </w:r>
            <w:r w:rsidR="00C63DB1">
              <w:rPr>
                <w:noProof/>
                <w:webHidden/>
              </w:rPr>
              <w:fldChar w:fldCharType="begin"/>
            </w:r>
            <w:r w:rsidR="00C63DB1">
              <w:rPr>
                <w:noProof/>
                <w:webHidden/>
              </w:rPr>
              <w:instrText xml:space="preserve"> PAGEREF _Toc467005846 \h </w:instrText>
            </w:r>
            <w:r w:rsidR="00C63DB1">
              <w:rPr>
                <w:noProof/>
                <w:webHidden/>
              </w:rPr>
            </w:r>
            <w:r w:rsidR="00C63DB1">
              <w:rPr>
                <w:noProof/>
                <w:webHidden/>
              </w:rPr>
              <w:fldChar w:fldCharType="separate"/>
            </w:r>
            <w:r w:rsidR="00C63DB1">
              <w:rPr>
                <w:noProof/>
                <w:webHidden/>
              </w:rPr>
              <w:t>12</w:t>
            </w:r>
            <w:r w:rsidR="00C63DB1">
              <w:rPr>
                <w:noProof/>
                <w:webHidden/>
              </w:rPr>
              <w:fldChar w:fldCharType="end"/>
            </w:r>
          </w:hyperlink>
        </w:p>
        <w:p w:rsidR="00C63DB1" w:rsidRDefault="008A626F">
          <w:pPr>
            <w:pStyle w:val="TOC2"/>
            <w:tabs>
              <w:tab w:val="left" w:pos="1100"/>
              <w:tab w:val="right" w:leader="dot" w:pos="10070"/>
            </w:tabs>
            <w:rPr>
              <w:rFonts w:asciiTheme="minorHAnsi" w:eastAsiaTheme="minorEastAsia" w:hAnsiTheme="minorHAnsi" w:cstheme="minorBidi"/>
              <w:noProof/>
              <w:sz w:val="22"/>
              <w:szCs w:val="22"/>
            </w:rPr>
          </w:pPr>
          <w:hyperlink w:anchor="_Toc467005847" w:history="1">
            <w:r w:rsidR="00C63DB1" w:rsidRPr="00AF71D0">
              <w:rPr>
                <w:rStyle w:val="Hyperlink"/>
                <w:b/>
                <w:bCs/>
                <w:iCs/>
                <w:noProof/>
                <w:lang w:val="en-GB"/>
              </w:rPr>
              <w:t>3.11</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Marketing list</w:t>
            </w:r>
            <w:r w:rsidR="00C63DB1">
              <w:rPr>
                <w:noProof/>
                <w:webHidden/>
              </w:rPr>
              <w:tab/>
            </w:r>
            <w:r w:rsidR="00C63DB1">
              <w:rPr>
                <w:noProof/>
                <w:webHidden/>
              </w:rPr>
              <w:fldChar w:fldCharType="begin"/>
            </w:r>
            <w:r w:rsidR="00C63DB1">
              <w:rPr>
                <w:noProof/>
                <w:webHidden/>
              </w:rPr>
              <w:instrText xml:space="preserve"> PAGEREF _Toc467005847 \h </w:instrText>
            </w:r>
            <w:r w:rsidR="00C63DB1">
              <w:rPr>
                <w:noProof/>
                <w:webHidden/>
              </w:rPr>
            </w:r>
            <w:r w:rsidR="00C63DB1">
              <w:rPr>
                <w:noProof/>
                <w:webHidden/>
              </w:rPr>
              <w:fldChar w:fldCharType="separate"/>
            </w:r>
            <w:r w:rsidR="00C63DB1">
              <w:rPr>
                <w:noProof/>
                <w:webHidden/>
              </w:rPr>
              <w:t>13</w:t>
            </w:r>
            <w:r w:rsidR="00C63DB1">
              <w:rPr>
                <w:noProof/>
                <w:webHidden/>
              </w:rPr>
              <w:fldChar w:fldCharType="end"/>
            </w:r>
          </w:hyperlink>
        </w:p>
        <w:p w:rsidR="00C63DB1" w:rsidRDefault="008A626F">
          <w:pPr>
            <w:pStyle w:val="TOC2"/>
            <w:tabs>
              <w:tab w:val="left" w:pos="1100"/>
              <w:tab w:val="right" w:leader="dot" w:pos="10070"/>
            </w:tabs>
            <w:rPr>
              <w:rFonts w:asciiTheme="minorHAnsi" w:eastAsiaTheme="minorEastAsia" w:hAnsiTheme="minorHAnsi" w:cstheme="minorBidi"/>
              <w:noProof/>
              <w:sz w:val="22"/>
              <w:szCs w:val="22"/>
            </w:rPr>
          </w:pPr>
          <w:hyperlink w:anchor="_Toc467005848" w:history="1">
            <w:r w:rsidR="00C63DB1" w:rsidRPr="00AF71D0">
              <w:rPr>
                <w:rStyle w:val="Hyperlink"/>
                <w:b/>
                <w:bCs/>
                <w:iCs/>
                <w:noProof/>
                <w:lang w:val="en-GB"/>
              </w:rPr>
              <w:t>3.12</w:t>
            </w:r>
            <w:r w:rsidR="00C63DB1">
              <w:rPr>
                <w:rFonts w:asciiTheme="minorHAnsi" w:eastAsiaTheme="minorEastAsia" w:hAnsiTheme="minorHAnsi" w:cstheme="minorBidi"/>
                <w:noProof/>
                <w:sz w:val="22"/>
                <w:szCs w:val="22"/>
              </w:rPr>
              <w:tab/>
            </w:r>
            <w:r w:rsidR="00C63DB1" w:rsidRPr="00AF71D0">
              <w:rPr>
                <w:rStyle w:val="Hyperlink"/>
                <w:rFonts w:cs="Arial"/>
                <w:b/>
                <w:bCs/>
                <w:iCs/>
                <w:noProof/>
                <w:lang w:val="en-GB"/>
              </w:rPr>
              <w:t>Business Process Flow</w:t>
            </w:r>
            <w:r w:rsidR="00C63DB1">
              <w:rPr>
                <w:noProof/>
                <w:webHidden/>
              </w:rPr>
              <w:tab/>
            </w:r>
            <w:r w:rsidR="00C63DB1">
              <w:rPr>
                <w:noProof/>
                <w:webHidden/>
              </w:rPr>
              <w:fldChar w:fldCharType="begin"/>
            </w:r>
            <w:r w:rsidR="00C63DB1">
              <w:rPr>
                <w:noProof/>
                <w:webHidden/>
              </w:rPr>
              <w:instrText xml:space="preserve"> PAGEREF _Toc467005848 \h </w:instrText>
            </w:r>
            <w:r w:rsidR="00C63DB1">
              <w:rPr>
                <w:noProof/>
                <w:webHidden/>
              </w:rPr>
            </w:r>
            <w:r w:rsidR="00C63DB1">
              <w:rPr>
                <w:noProof/>
                <w:webHidden/>
              </w:rPr>
              <w:fldChar w:fldCharType="separate"/>
            </w:r>
            <w:r w:rsidR="00C63DB1">
              <w:rPr>
                <w:noProof/>
                <w:webHidden/>
              </w:rPr>
              <w:t>13</w:t>
            </w:r>
            <w:r w:rsidR="00C63DB1">
              <w:rPr>
                <w:noProof/>
                <w:webHidden/>
              </w:rPr>
              <w:fldChar w:fldCharType="end"/>
            </w:r>
          </w:hyperlink>
        </w:p>
        <w:p w:rsidR="00C63DB1" w:rsidRDefault="008A626F">
          <w:pPr>
            <w:pStyle w:val="TOC1"/>
            <w:rPr>
              <w:rFonts w:asciiTheme="minorHAnsi" w:eastAsiaTheme="minorEastAsia" w:hAnsiTheme="minorHAnsi" w:cstheme="minorBidi"/>
              <w:noProof/>
              <w:sz w:val="22"/>
              <w:szCs w:val="22"/>
            </w:rPr>
          </w:pPr>
          <w:hyperlink w:anchor="_Toc467005849" w:history="1">
            <w:r w:rsidR="00C63DB1" w:rsidRPr="00AF71D0">
              <w:rPr>
                <w:rStyle w:val="Hyperlink"/>
                <w:noProof/>
                <w:lang w:eastAsia="zh-SG"/>
              </w:rPr>
              <w:t>4</w:t>
            </w:r>
            <w:r w:rsidR="00C63DB1">
              <w:rPr>
                <w:rFonts w:asciiTheme="minorHAnsi" w:eastAsiaTheme="minorEastAsia" w:hAnsiTheme="minorHAnsi" w:cstheme="minorBidi"/>
                <w:noProof/>
                <w:sz w:val="22"/>
                <w:szCs w:val="22"/>
              </w:rPr>
              <w:tab/>
            </w:r>
            <w:r w:rsidR="00C63DB1" w:rsidRPr="00AF71D0">
              <w:rPr>
                <w:rStyle w:val="Hyperlink"/>
                <w:rFonts w:cs="Arial"/>
                <w:b/>
                <w:bCs/>
                <w:noProof/>
                <w:kern w:val="32"/>
                <w:lang w:val="en-GB"/>
              </w:rPr>
              <w:t>References</w:t>
            </w:r>
            <w:r w:rsidR="00C63DB1">
              <w:rPr>
                <w:noProof/>
                <w:webHidden/>
              </w:rPr>
              <w:tab/>
            </w:r>
            <w:r w:rsidR="00C63DB1">
              <w:rPr>
                <w:noProof/>
                <w:webHidden/>
              </w:rPr>
              <w:fldChar w:fldCharType="begin"/>
            </w:r>
            <w:r w:rsidR="00C63DB1">
              <w:rPr>
                <w:noProof/>
                <w:webHidden/>
              </w:rPr>
              <w:instrText xml:space="preserve"> PAGEREF _Toc467005849 \h </w:instrText>
            </w:r>
            <w:r w:rsidR="00C63DB1">
              <w:rPr>
                <w:noProof/>
                <w:webHidden/>
              </w:rPr>
            </w:r>
            <w:r w:rsidR="00C63DB1">
              <w:rPr>
                <w:noProof/>
                <w:webHidden/>
              </w:rPr>
              <w:fldChar w:fldCharType="separate"/>
            </w:r>
            <w:r w:rsidR="00C63DB1">
              <w:rPr>
                <w:noProof/>
                <w:webHidden/>
              </w:rPr>
              <w:t>14</w:t>
            </w:r>
            <w:r w:rsidR="00C63DB1">
              <w:rPr>
                <w:noProof/>
                <w:webHidden/>
              </w:rPr>
              <w:fldChar w:fldCharType="end"/>
            </w:r>
          </w:hyperlink>
        </w:p>
        <w:p w:rsidR="007B20A1" w:rsidRPr="00364D9E" w:rsidRDefault="007B20A1">
          <w:pPr>
            <w:rPr>
              <w:rFonts w:ascii="Arial" w:hAnsi="Arial" w:cs="Arial"/>
            </w:rPr>
          </w:pPr>
          <w:r w:rsidRPr="00364D9E">
            <w:rPr>
              <w:rFonts w:ascii="Arial" w:hAnsi="Arial" w:cs="Arial"/>
              <w:b/>
              <w:bCs/>
              <w:noProof/>
            </w:rPr>
            <w:fldChar w:fldCharType="end"/>
          </w:r>
        </w:p>
      </w:sdtContent>
    </w:sdt>
    <w:p w:rsidR="007B20A1" w:rsidRPr="00364D9E" w:rsidRDefault="007B20A1" w:rsidP="007B20A1">
      <w:pPr>
        <w:pBdr>
          <w:bottom w:val="dotted" w:sz="4" w:space="1" w:color="auto"/>
        </w:pBdr>
        <w:spacing w:after="120" w:line="240" w:lineRule="auto"/>
        <w:rPr>
          <w:rFonts w:ascii="Arial" w:eastAsia="Times New Roman" w:hAnsi="Arial" w:cs="Arial"/>
          <w:sz w:val="24"/>
          <w:szCs w:val="24"/>
        </w:rPr>
      </w:pPr>
      <w:r w:rsidRPr="00364D9E">
        <w:rPr>
          <w:rFonts w:ascii="Arial" w:eastAsia="Times New Roman" w:hAnsi="Arial" w:cs="Arial"/>
          <w:sz w:val="24"/>
          <w:szCs w:val="24"/>
        </w:rPr>
        <w:t xml:space="preserve"> </w:t>
      </w:r>
    </w:p>
    <w:p w:rsidR="00330FB3" w:rsidRPr="00364D9E" w:rsidRDefault="00330FB3" w:rsidP="00330FB3">
      <w:pPr>
        <w:spacing w:after="120" w:line="240" w:lineRule="auto"/>
        <w:rPr>
          <w:rFonts w:ascii="Arial" w:eastAsia="Times New Roman" w:hAnsi="Arial" w:cs="Arial"/>
          <w:sz w:val="24"/>
          <w:szCs w:val="24"/>
        </w:rPr>
      </w:pPr>
    </w:p>
    <w:p w:rsidR="00330FB3" w:rsidRPr="00364D9E" w:rsidRDefault="00330FB3" w:rsidP="00330FB3">
      <w:pPr>
        <w:spacing w:after="0" w:line="240" w:lineRule="auto"/>
        <w:rPr>
          <w:rFonts w:ascii="Arial" w:eastAsia="Times New Roman" w:hAnsi="Arial" w:cs="Arial"/>
          <w:color w:val="0000FF"/>
          <w:sz w:val="24"/>
          <w:szCs w:val="24"/>
        </w:rPr>
      </w:pPr>
      <w:r w:rsidRPr="00364D9E">
        <w:rPr>
          <w:rFonts w:ascii="Arial" w:eastAsia="Times New Roman" w:hAnsi="Arial" w:cs="Arial"/>
          <w:color w:val="0000FF"/>
          <w:sz w:val="24"/>
          <w:szCs w:val="24"/>
        </w:rPr>
        <w:br w:type="page"/>
      </w:r>
      <w:bookmarkStart w:id="16" w:name="_Toc174248057"/>
      <w:bookmarkStart w:id="17" w:name="_Toc177231671"/>
    </w:p>
    <w:p w:rsidR="00330FB3" w:rsidRPr="00364D9E" w:rsidRDefault="00330FB3" w:rsidP="00330FB3">
      <w:pPr>
        <w:keepNext/>
        <w:numPr>
          <w:ilvl w:val="1"/>
          <w:numId w:val="2"/>
        </w:numPr>
        <w:tabs>
          <w:tab w:val="clear" w:pos="576"/>
          <w:tab w:val="num" w:pos="540"/>
          <w:tab w:val="num" w:pos="936"/>
        </w:tabs>
        <w:spacing w:before="480" w:after="60" w:line="240" w:lineRule="auto"/>
        <w:outlineLvl w:val="1"/>
        <w:rPr>
          <w:rFonts w:ascii="Arial" w:eastAsia="Times New Roman" w:hAnsi="Arial" w:cs="Arial"/>
          <w:b/>
          <w:bCs/>
          <w:iCs/>
          <w:sz w:val="24"/>
          <w:szCs w:val="28"/>
          <w:lang w:val="en-GB"/>
        </w:rPr>
      </w:pPr>
      <w:bookmarkStart w:id="18" w:name="_Toc296512415"/>
      <w:bookmarkStart w:id="19" w:name="_Toc302377513"/>
      <w:bookmarkStart w:id="20" w:name="_Toc404589546"/>
      <w:bookmarkStart w:id="21" w:name="_Toc467005828"/>
      <w:r w:rsidRPr="00364D9E">
        <w:rPr>
          <w:rFonts w:ascii="Arial" w:eastAsia="Times New Roman" w:hAnsi="Arial" w:cs="Arial"/>
          <w:b/>
          <w:bCs/>
          <w:iCs/>
          <w:sz w:val="24"/>
          <w:szCs w:val="28"/>
          <w:lang w:val="en-GB"/>
        </w:rPr>
        <w:lastRenderedPageBreak/>
        <w:t>General info</w:t>
      </w:r>
      <w:bookmarkEnd w:id="18"/>
      <w:bookmarkEnd w:id="19"/>
      <w:bookmarkEnd w:id="20"/>
      <w:bookmarkEnd w:id="21"/>
    </w:p>
    <w:p w:rsidR="00330FB3" w:rsidRPr="00364D9E" w:rsidRDefault="00330FB3" w:rsidP="00330FB3">
      <w:pPr>
        <w:spacing w:after="120" w:line="240" w:lineRule="auto"/>
        <w:rPr>
          <w:rFonts w:ascii="Arial" w:eastAsia="Times New Roman" w:hAnsi="Arial" w:cs="Arial"/>
          <w:sz w:val="24"/>
          <w:szCs w:val="24"/>
          <w:lang w:val="en-GB"/>
        </w:rPr>
      </w:pPr>
    </w:p>
    <w:tbl>
      <w:tblPr>
        <w:tblStyle w:val="TableGrid"/>
        <w:tblW w:w="0" w:type="auto"/>
        <w:tblLook w:val="04A0" w:firstRow="1" w:lastRow="0" w:firstColumn="1" w:lastColumn="0" w:noHBand="0" w:noVBand="1"/>
      </w:tblPr>
      <w:tblGrid>
        <w:gridCol w:w="3124"/>
        <w:gridCol w:w="6946"/>
      </w:tblGrid>
      <w:tr w:rsidR="00330FB3" w:rsidRPr="00364D9E" w:rsidTr="00425817">
        <w:tc>
          <w:tcPr>
            <w:tcW w:w="312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330FB3" w:rsidRPr="00364D9E" w:rsidRDefault="00330FB3" w:rsidP="00330FB3">
            <w:pPr>
              <w:spacing w:before="60" w:after="60"/>
              <w:rPr>
                <w:rFonts w:ascii="Arial" w:hAnsi="Arial"/>
                <w:b/>
              </w:rPr>
            </w:pPr>
            <w:r w:rsidRPr="00364D9E">
              <w:rPr>
                <w:rFonts w:ascii="Arial" w:hAnsi="Arial"/>
                <w:b/>
              </w:rPr>
              <w:t>CRM Version</w:t>
            </w:r>
          </w:p>
        </w:tc>
        <w:tc>
          <w:tcPr>
            <w:tcW w:w="6946" w:type="dxa"/>
            <w:tcBorders>
              <w:top w:val="single" w:sz="4" w:space="0" w:color="auto"/>
              <w:left w:val="single" w:sz="4" w:space="0" w:color="auto"/>
              <w:bottom w:val="single" w:sz="4" w:space="0" w:color="auto"/>
              <w:right w:val="single" w:sz="4" w:space="0" w:color="auto"/>
            </w:tcBorders>
            <w:hideMark/>
          </w:tcPr>
          <w:p w:rsidR="00330FB3" w:rsidRPr="00364D9E" w:rsidRDefault="00330FB3" w:rsidP="00330FB3">
            <w:pPr>
              <w:tabs>
                <w:tab w:val="left" w:pos="5020"/>
              </w:tabs>
              <w:spacing w:after="120"/>
              <w:rPr>
                <w:rFonts w:ascii="Arial" w:hAnsi="Arial"/>
                <w:color w:val="0000FF"/>
              </w:rPr>
            </w:pPr>
            <w:r w:rsidRPr="00364D9E">
              <w:rPr>
                <w:rFonts w:ascii="Arial" w:hAnsi="Arial"/>
                <w:color w:val="0000FF"/>
              </w:rPr>
              <w:t>CRM 2013</w:t>
            </w:r>
          </w:p>
        </w:tc>
      </w:tr>
      <w:tr w:rsidR="00330FB3" w:rsidRPr="00364D9E" w:rsidTr="00425817">
        <w:tc>
          <w:tcPr>
            <w:tcW w:w="312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330FB3" w:rsidRPr="00364D9E" w:rsidRDefault="00330FB3" w:rsidP="00330FB3">
            <w:pPr>
              <w:spacing w:before="60" w:after="60"/>
              <w:rPr>
                <w:rFonts w:ascii="Arial" w:hAnsi="Arial"/>
                <w:b/>
              </w:rPr>
            </w:pPr>
            <w:r w:rsidRPr="00364D9E">
              <w:rPr>
                <w:rFonts w:ascii="Arial" w:hAnsi="Arial"/>
                <w:b/>
              </w:rPr>
              <w:t xml:space="preserve">Type of Customization </w:t>
            </w:r>
          </w:p>
        </w:tc>
        <w:tc>
          <w:tcPr>
            <w:tcW w:w="6946" w:type="dxa"/>
            <w:tcBorders>
              <w:top w:val="single" w:sz="4" w:space="0" w:color="auto"/>
              <w:left w:val="single" w:sz="4" w:space="0" w:color="auto"/>
              <w:bottom w:val="single" w:sz="4" w:space="0" w:color="auto"/>
              <w:right w:val="single" w:sz="4" w:space="0" w:color="auto"/>
            </w:tcBorders>
            <w:hideMark/>
          </w:tcPr>
          <w:p w:rsidR="00330FB3" w:rsidRPr="00364D9E" w:rsidRDefault="00330FB3" w:rsidP="00330FB3">
            <w:pPr>
              <w:tabs>
                <w:tab w:val="left" w:pos="5020"/>
              </w:tabs>
              <w:spacing w:after="120"/>
              <w:rPr>
                <w:rFonts w:ascii="Arial" w:hAnsi="Arial"/>
                <w:color w:val="0000FF"/>
              </w:rPr>
            </w:pPr>
            <w:r w:rsidRPr="00364D9E">
              <w:rPr>
                <w:rFonts w:ascii="Arial" w:hAnsi="Arial"/>
                <w:color w:val="0000FF"/>
              </w:rPr>
              <w:t>Scribe DTS</w:t>
            </w:r>
            <w:r w:rsidR="0059578F" w:rsidRPr="00364D9E">
              <w:rPr>
                <w:rFonts w:ascii="Arial" w:hAnsi="Arial"/>
                <w:color w:val="0000FF"/>
              </w:rPr>
              <w:t>, SSIS, CRM</w:t>
            </w:r>
          </w:p>
        </w:tc>
      </w:tr>
      <w:tr w:rsidR="00330FB3" w:rsidRPr="00364D9E" w:rsidTr="00425817">
        <w:tc>
          <w:tcPr>
            <w:tcW w:w="312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330FB3" w:rsidRPr="00364D9E" w:rsidRDefault="00330FB3" w:rsidP="00330FB3">
            <w:pPr>
              <w:spacing w:before="60" w:after="60"/>
              <w:rPr>
                <w:rFonts w:ascii="Arial" w:hAnsi="Arial"/>
                <w:b/>
              </w:rPr>
            </w:pPr>
            <w:r w:rsidRPr="00364D9E">
              <w:rPr>
                <w:rFonts w:ascii="Arial" w:hAnsi="Arial"/>
                <w:b/>
              </w:rPr>
              <w:t xml:space="preserve">Applies for Which Entity </w:t>
            </w:r>
          </w:p>
        </w:tc>
        <w:tc>
          <w:tcPr>
            <w:tcW w:w="6946" w:type="dxa"/>
            <w:tcBorders>
              <w:top w:val="single" w:sz="4" w:space="0" w:color="auto"/>
              <w:left w:val="single" w:sz="4" w:space="0" w:color="auto"/>
              <w:bottom w:val="single" w:sz="4" w:space="0" w:color="auto"/>
              <w:right w:val="single" w:sz="4" w:space="0" w:color="auto"/>
            </w:tcBorders>
            <w:hideMark/>
          </w:tcPr>
          <w:p w:rsidR="00330FB3" w:rsidRPr="00364D9E" w:rsidRDefault="00AC2622" w:rsidP="00330FB3">
            <w:pPr>
              <w:tabs>
                <w:tab w:val="left" w:pos="5020"/>
              </w:tabs>
              <w:spacing w:after="120"/>
              <w:rPr>
                <w:rFonts w:ascii="Arial" w:hAnsi="Arial"/>
                <w:color w:val="0000FF"/>
              </w:rPr>
            </w:pPr>
            <w:proofErr w:type="spellStart"/>
            <w:r w:rsidRPr="00364D9E">
              <w:rPr>
                <w:rFonts w:ascii="Arial" w:hAnsi="Arial"/>
                <w:color w:val="0000FF"/>
              </w:rPr>
              <w:t>evo_enrollment</w:t>
            </w:r>
            <w:proofErr w:type="spellEnd"/>
            <w:r w:rsidRPr="00364D9E">
              <w:rPr>
                <w:rFonts w:ascii="Arial" w:hAnsi="Arial"/>
                <w:color w:val="0000FF"/>
              </w:rPr>
              <w:t>, Marketing list (List)</w:t>
            </w:r>
            <w:r w:rsidR="00D21271" w:rsidRPr="00364D9E">
              <w:rPr>
                <w:rFonts w:ascii="Arial" w:hAnsi="Arial"/>
                <w:color w:val="0000FF"/>
              </w:rPr>
              <w:t>, Contact</w:t>
            </w:r>
          </w:p>
        </w:tc>
      </w:tr>
    </w:tbl>
    <w:p w:rsidR="00330FB3" w:rsidRPr="00364D9E" w:rsidRDefault="00330FB3" w:rsidP="00330FB3">
      <w:pPr>
        <w:keepNext/>
        <w:numPr>
          <w:ilvl w:val="0"/>
          <w:numId w:val="1"/>
        </w:numPr>
        <w:tabs>
          <w:tab w:val="left" w:pos="360"/>
        </w:tabs>
        <w:spacing w:before="240" w:after="60" w:line="240" w:lineRule="auto"/>
        <w:outlineLvl w:val="0"/>
        <w:rPr>
          <w:rFonts w:ascii="Arial" w:eastAsia="Times New Roman" w:hAnsi="Arial" w:cs="Arial"/>
          <w:b/>
          <w:bCs/>
          <w:kern w:val="32"/>
          <w:sz w:val="28"/>
          <w:szCs w:val="32"/>
          <w:lang w:val="en-GB"/>
        </w:rPr>
      </w:pPr>
      <w:bookmarkStart w:id="22" w:name="_Toc404589547"/>
      <w:bookmarkStart w:id="23" w:name="_Toc467005829"/>
      <w:r w:rsidRPr="00364D9E">
        <w:rPr>
          <w:rFonts w:ascii="Arial" w:eastAsia="Times New Roman" w:hAnsi="Arial" w:cs="Arial"/>
          <w:b/>
          <w:bCs/>
          <w:kern w:val="32"/>
          <w:sz w:val="28"/>
          <w:szCs w:val="32"/>
          <w:lang w:val="en-GB"/>
        </w:rPr>
        <w:t>Functional Document Summary</w:t>
      </w:r>
      <w:bookmarkEnd w:id="16"/>
      <w:bookmarkEnd w:id="17"/>
      <w:bookmarkEnd w:id="22"/>
      <w:bookmarkEnd w:id="23"/>
    </w:p>
    <w:p w:rsidR="00330FB3" w:rsidRPr="00364D9E" w:rsidRDefault="00A4386A" w:rsidP="00525750">
      <w:pPr>
        <w:autoSpaceDE w:val="0"/>
        <w:autoSpaceDN w:val="0"/>
        <w:spacing w:before="100" w:after="100"/>
        <w:jc w:val="both"/>
        <w:rPr>
          <w:rFonts w:ascii="Arial" w:eastAsia="Times New Roman" w:hAnsi="Arial" w:cs="Arial"/>
        </w:rPr>
      </w:pPr>
      <w:r w:rsidRPr="00364D9E">
        <w:rPr>
          <w:rFonts w:ascii="Arial" w:eastAsia="Times New Roman" w:hAnsi="Arial" w:cs="Arial"/>
        </w:rPr>
        <w:t>This document covers</w:t>
      </w:r>
      <w:r w:rsidR="00330FB3" w:rsidRPr="00364D9E">
        <w:rPr>
          <w:rFonts w:ascii="Arial" w:eastAsia="Times New Roman" w:hAnsi="Arial" w:cs="Arial"/>
        </w:rPr>
        <w:t xml:space="preserve"> </w:t>
      </w:r>
      <w:r w:rsidRPr="00364D9E">
        <w:rPr>
          <w:rFonts w:ascii="Arial" w:eastAsia="Times New Roman" w:hAnsi="Arial" w:cs="Arial"/>
        </w:rPr>
        <w:t>the</w:t>
      </w:r>
      <w:r w:rsidR="00330FB3" w:rsidRPr="00364D9E">
        <w:rPr>
          <w:rFonts w:ascii="Arial" w:eastAsia="Times New Roman" w:hAnsi="Arial" w:cs="Arial"/>
        </w:rPr>
        <w:t xml:space="preserve"> Change Request for handling Renewal Price Increase</w:t>
      </w:r>
      <w:r w:rsidR="00A1468D" w:rsidRPr="00364D9E">
        <w:rPr>
          <w:rFonts w:ascii="Arial" w:eastAsia="Times New Roman" w:hAnsi="Arial" w:cs="Arial"/>
        </w:rPr>
        <w:t>. Enrollments will now be associated to Marketing Lists and the same will be validated before renewing the enrollment.</w:t>
      </w:r>
      <w:r w:rsidR="00330FB3" w:rsidRPr="00364D9E">
        <w:rPr>
          <w:rFonts w:ascii="Arial" w:eastAsia="Times New Roman" w:hAnsi="Arial" w:cs="Arial"/>
        </w:rPr>
        <w:t xml:space="preserve"> </w:t>
      </w:r>
    </w:p>
    <w:p w:rsidR="00330FB3" w:rsidRPr="00364D9E" w:rsidRDefault="00330FB3" w:rsidP="00330FB3">
      <w:pPr>
        <w:keepNext/>
        <w:numPr>
          <w:ilvl w:val="1"/>
          <w:numId w:val="1"/>
        </w:numPr>
        <w:tabs>
          <w:tab w:val="num" w:pos="936"/>
        </w:tabs>
        <w:spacing w:before="480" w:after="60" w:line="240" w:lineRule="auto"/>
        <w:outlineLvl w:val="1"/>
        <w:rPr>
          <w:rFonts w:ascii="Arial" w:eastAsia="Times New Roman" w:hAnsi="Arial" w:cs="Arial"/>
          <w:b/>
          <w:bCs/>
          <w:iCs/>
          <w:sz w:val="24"/>
          <w:szCs w:val="28"/>
          <w:lang w:val="en-GB"/>
        </w:rPr>
      </w:pPr>
      <w:bookmarkStart w:id="24" w:name="_Toc190680729"/>
      <w:bookmarkStart w:id="25" w:name="_Toc177267403"/>
      <w:bookmarkStart w:id="26" w:name="_Toc176062983"/>
      <w:bookmarkStart w:id="27" w:name="_Toc302377515"/>
      <w:bookmarkStart w:id="28" w:name="_Toc404589548"/>
      <w:bookmarkStart w:id="29" w:name="_Toc467005830"/>
      <w:bookmarkStart w:id="30" w:name="_Toc34033118"/>
      <w:bookmarkStart w:id="31" w:name="_Toc142495323"/>
      <w:bookmarkStart w:id="32" w:name="_Toc172436969"/>
      <w:bookmarkStart w:id="33" w:name="_Toc174248059"/>
      <w:bookmarkStart w:id="34" w:name="_Toc177231673"/>
      <w:r w:rsidRPr="00364D9E">
        <w:rPr>
          <w:rFonts w:ascii="Arial" w:eastAsia="Times New Roman" w:hAnsi="Arial" w:cs="Arial"/>
          <w:b/>
          <w:bCs/>
          <w:iCs/>
          <w:sz w:val="24"/>
          <w:szCs w:val="28"/>
          <w:lang w:val="en-GB"/>
        </w:rPr>
        <w:t>Business Requirements and Description of Gap</w:t>
      </w:r>
      <w:bookmarkEnd w:id="24"/>
      <w:bookmarkEnd w:id="25"/>
      <w:bookmarkEnd w:id="26"/>
      <w:bookmarkEnd w:id="27"/>
      <w:bookmarkEnd w:id="28"/>
      <w:bookmarkEnd w:id="29"/>
    </w:p>
    <w:p w:rsidR="00330FB3" w:rsidRPr="00364D9E" w:rsidRDefault="00330FB3" w:rsidP="00525750">
      <w:pPr>
        <w:numPr>
          <w:ilvl w:val="0"/>
          <w:numId w:val="5"/>
        </w:numPr>
        <w:autoSpaceDE w:val="0"/>
        <w:autoSpaceDN w:val="0"/>
        <w:spacing w:before="100" w:after="100"/>
        <w:contextualSpacing/>
        <w:jc w:val="both"/>
        <w:rPr>
          <w:rFonts w:ascii="Arial" w:eastAsia="Times New Roman" w:hAnsi="Arial" w:cs="Arial"/>
        </w:rPr>
      </w:pPr>
      <w:bookmarkStart w:id="35" w:name="_Toc190680730"/>
      <w:bookmarkStart w:id="36" w:name="_Toc177267404"/>
      <w:bookmarkStart w:id="37" w:name="_Toc176062984"/>
      <w:bookmarkStart w:id="38" w:name="_Toc522503112"/>
      <w:bookmarkStart w:id="39" w:name="_Toc302377516"/>
      <w:bookmarkStart w:id="40" w:name="_Toc404589549"/>
      <w:r w:rsidRPr="00364D9E">
        <w:rPr>
          <w:rFonts w:ascii="Arial" w:eastAsia="Times New Roman" w:hAnsi="Arial" w:cs="Arial"/>
        </w:rPr>
        <w:t>Change Request 28774: RPI - RPI functionality should be applicable by enrollment, not customer</w:t>
      </w:r>
    </w:p>
    <w:p w:rsidR="00330FB3" w:rsidRPr="00364D9E" w:rsidRDefault="00330FB3" w:rsidP="00525750">
      <w:pPr>
        <w:numPr>
          <w:ilvl w:val="0"/>
          <w:numId w:val="5"/>
        </w:numPr>
        <w:autoSpaceDE w:val="0"/>
        <w:autoSpaceDN w:val="0"/>
        <w:spacing w:before="100" w:after="100"/>
        <w:contextualSpacing/>
        <w:jc w:val="both"/>
        <w:rPr>
          <w:rFonts w:ascii="Arial" w:eastAsia="Times New Roman" w:hAnsi="Arial" w:cs="Arial"/>
        </w:rPr>
      </w:pPr>
      <w:r w:rsidRPr="00364D9E">
        <w:rPr>
          <w:rFonts w:ascii="Arial" w:eastAsia="Times New Roman" w:hAnsi="Arial" w:cs="Arial"/>
        </w:rPr>
        <w:t>Gap 28835: RPI - RPI functionality should be applicable by enrollment, not customer</w:t>
      </w:r>
    </w:p>
    <w:p w:rsidR="00330FB3" w:rsidRPr="00364D9E" w:rsidRDefault="00330FB3" w:rsidP="00525750">
      <w:pPr>
        <w:numPr>
          <w:ilvl w:val="0"/>
          <w:numId w:val="5"/>
        </w:numPr>
        <w:autoSpaceDE w:val="0"/>
        <w:autoSpaceDN w:val="0"/>
        <w:spacing w:before="100" w:after="100"/>
        <w:contextualSpacing/>
        <w:jc w:val="both"/>
        <w:rPr>
          <w:rFonts w:ascii="Arial" w:eastAsia="Times New Roman" w:hAnsi="Arial" w:cs="Arial"/>
        </w:rPr>
      </w:pPr>
      <w:r w:rsidRPr="00364D9E">
        <w:rPr>
          <w:rFonts w:ascii="Arial" w:eastAsia="Times New Roman" w:hAnsi="Arial" w:cs="Arial"/>
        </w:rPr>
        <w:t>Defect 28371: RPI - RPI functionality should be applicable by enrollment, not customer</w:t>
      </w:r>
    </w:p>
    <w:p w:rsidR="005A38B6" w:rsidRPr="00364D9E" w:rsidRDefault="005A38B6" w:rsidP="005A38B6">
      <w:pPr>
        <w:numPr>
          <w:ilvl w:val="0"/>
          <w:numId w:val="5"/>
        </w:numPr>
        <w:autoSpaceDE w:val="0"/>
        <w:autoSpaceDN w:val="0"/>
        <w:spacing w:before="100" w:after="100"/>
        <w:contextualSpacing/>
        <w:jc w:val="both"/>
        <w:rPr>
          <w:rFonts w:ascii="Arial" w:eastAsia="Times New Roman" w:hAnsi="Arial" w:cs="Arial"/>
        </w:rPr>
      </w:pPr>
      <w:r w:rsidRPr="00364D9E">
        <w:rPr>
          <w:rFonts w:ascii="Arial" w:eastAsia="Times New Roman" w:hAnsi="Arial" w:cs="Arial"/>
        </w:rPr>
        <w:t>Defect 29013: RPI off bill does not work</w:t>
      </w:r>
    </w:p>
    <w:p w:rsidR="00330FB3" w:rsidRPr="00364D9E" w:rsidRDefault="00330FB3" w:rsidP="00330FB3">
      <w:pPr>
        <w:keepNext/>
        <w:numPr>
          <w:ilvl w:val="1"/>
          <w:numId w:val="1"/>
        </w:numPr>
        <w:tabs>
          <w:tab w:val="num" w:pos="936"/>
        </w:tabs>
        <w:spacing w:before="480" w:after="60" w:line="240" w:lineRule="auto"/>
        <w:outlineLvl w:val="1"/>
        <w:rPr>
          <w:rFonts w:ascii="Arial" w:eastAsia="Times New Roman" w:hAnsi="Arial" w:cs="Arial"/>
          <w:b/>
          <w:bCs/>
          <w:iCs/>
          <w:sz w:val="24"/>
          <w:szCs w:val="28"/>
          <w:lang w:val="en-GB"/>
        </w:rPr>
      </w:pPr>
      <w:bookmarkStart w:id="41" w:name="_Toc467005831"/>
      <w:r w:rsidRPr="00364D9E">
        <w:rPr>
          <w:rFonts w:ascii="Arial" w:eastAsia="Times New Roman" w:hAnsi="Arial" w:cs="Arial"/>
          <w:b/>
          <w:bCs/>
          <w:iCs/>
          <w:sz w:val="24"/>
          <w:szCs w:val="28"/>
          <w:lang w:val="en-GB"/>
        </w:rPr>
        <w:t>Overview of Proposed Solution</w:t>
      </w:r>
      <w:bookmarkEnd w:id="35"/>
      <w:bookmarkEnd w:id="36"/>
      <w:bookmarkEnd w:id="37"/>
      <w:bookmarkEnd w:id="38"/>
      <w:bookmarkEnd w:id="39"/>
      <w:bookmarkEnd w:id="40"/>
      <w:bookmarkEnd w:id="41"/>
    </w:p>
    <w:p w:rsidR="00BE3C85" w:rsidRPr="00364D9E" w:rsidRDefault="00330FB3" w:rsidP="00525750">
      <w:pPr>
        <w:spacing w:after="120" w:line="240" w:lineRule="auto"/>
        <w:jc w:val="both"/>
        <w:rPr>
          <w:rFonts w:ascii="Arial" w:eastAsia="Times New Roman" w:hAnsi="Arial" w:cs="Arial"/>
        </w:rPr>
      </w:pPr>
      <w:bookmarkStart w:id="42" w:name="_Toc522503115"/>
      <w:r w:rsidRPr="00364D9E">
        <w:rPr>
          <w:rFonts w:ascii="Arial" w:eastAsia="Times New Roman" w:hAnsi="Arial" w:cs="Arial"/>
        </w:rPr>
        <w:t xml:space="preserve">RRD will send a file with enrollment number, </w:t>
      </w:r>
      <w:r w:rsidR="00325DE9" w:rsidRPr="00364D9E">
        <w:rPr>
          <w:rFonts w:ascii="Arial" w:eastAsia="Times New Roman" w:hAnsi="Arial" w:cs="Arial"/>
        </w:rPr>
        <w:t xml:space="preserve">RPI </w:t>
      </w:r>
      <w:r w:rsidRPr="00364D9E">
        <w:rPr>
          <w:rFonts w:ascii="Arial" w:eastAsia="Times New Roman" w:hAnsi="Arial" w:cs="Arial"/>
        </w:rPr>
        <w:t xml:space="preserve">code. This information is used to look up enrollment and marketing list </w:t>
      </w:r>
      <w:r w:rsidR="00525750" w:rsidRPr="00364D9E">
        <w:rPr>
          <w:rFonts w:ascii="Arial" w:eastAsia="Times New Roman" w:hAnsi="Arial" w:cs="Arial"/>
        </w:rPr>
        <w:t xml:space="preserve">respectively </w:t>
      </w:r>
      <w:r w:rsidRPr="00364D9E">
        <w:rPr>
          <w:rFonts w:ascii="Arial" w:eastAsia="Times New Roman" w:hAnsi="Arial" w:cs="Arial"/>
        </w:rPr>
        <w:t>and associate the enrollment</w:t>
      </w:r>
      <w:r w:rsidR="00D21271" w:rsidRPr="00364D9E">
        <w:rPr>
          <w:rFonts w:ascii="Arial" w:eastAsia="Times New Roman" w:hAnsi="Arial" w:cs="Arial"/>
        </w:rPr>
        <w:t xml:space="preserve"> and its contact</w:t>
      </w:r>
      <w:r w:rsidRPr="00364D9E">
        <w:rPr>
          <w:rFonts w:ascii="Arial" w:eastAsia="Times New Roman" w:hAnsi="Arial" w:cs="Arial"/>
        </w:rPr>
        <w:t xml:space="preserve"> to the marketing list</w:t>
      </w:r>
    </w:p>
    <w:p w:rsidR="00F200B7" w:rsidRPr="00364D9E" w:rsidRDefault="00921544" w:rsidP="00F200B7">
      <w:pPr>
        <w:spacing w:after="120" w:line="240" w:lineRule="auto"/>
        <w:jc w:val="both"/>
        <w:rPr>
          <w:rFonts w:ascii="Arial" w:eastAsia="Times New Roman" w:hAnsi="Arial" w:cs="Arial"/>
        </w:rPr>
      </w:pPr>
      <w:r w:rsidRPr="00364D9E">
        <w:rPr>
          <w:rFonts w:ascii="Arial" w:eastAsia="Times New Roman" w:hAnsi="Arial" w:cs="Arial"/>
        </w:rPr>
        <w:t>If no</w:t>
      </w:r>
      <w:r w:rsidR="00525750" w:rsidRPr="00364D9E">
        <w:rPr>
          <w:rFonts w:ascii="Arial" w:eastAsia="Times New Roman" w:hAnsi="Arial" w:cs="Arial"/>
        </w:rPr>
        <w:t xml:space="preserve"> enrollment is found in CRM against the said enrollment number, or if the record found does not have enrollment status = ‘Active’, </w:t>
      </w:r>
      <w:r w:rsidR="00D21271" w:rsidRPr="00364D9E">
        <w:rPr>
          <w:rFonts w:ascii="Arial" w:eastAsia="Times New Roman" w:hAnsi="Arial" w:cs="Arial"/>
        </w:rPr>
        <w:t xml:space="preserve">RPI opt out is set to yes on enrollment </w:t>
      </w:r>
      <w:r w:rsidR="00525750" w:rsidRPr="00364D9E">
        <w:rPr>
          <w:rFonts w:ascii="Arial" w:eastAsia="Times New Roman" w:hAnsi="Arial" w:cs="Arial"/>
        </w:rPr>
        <w:t>such records are flagged as errors.</w:t>
      </w:r>
      <w:r w:rsidR="00FD1DF7" w:rsidRPr="00364D9E">
        <w:rPr>
          <w:rFonts w:ascii="Arial" w:eastAsia="Times New Roman" w:hAnsi="Arial" w:cs="Arial"/>
        </w:rPr>
        <w:t xml:space="preserve"> Also if no marketing list is found against the RPI code in the f</w:t>
      </w:r>
      <w:r w:rsidR="00A1468D" w:rsidRPr="00364D9E">
        <w:rPr>
          <w:rFonts w:ascii="Arial" w:eastAsia="Times New Roman" w:hAnsi="Arial" w:cs="Arial"/>
        </w:rPr>
        <w:t>ile, they are flagged as errors.</w:t>
      </w:r>
    </w:p>
    <w:p w:rsidR="00F200B7" w:rsidRPr="00364D9E" w:rsidRDefault="005A38B6" w:rsidP="00F200B7">
      <w:pPr>
        <w:spacing w:after="120" w:line="240" w:lineRule="auto"/>
        <w:jc w:val="both"/>
        <w:rPr>
          <w:rFonts w:ascii="Arial" w:eastAsia="Times New Roman" w:hAnsi="Arial" w:cs="Arial"/>
        </w:rPr>
      </w:pPr>
      <w:r w:rsidRPr="00364D9E">
        <w:rPr>
          <w:rFonts w:ascii="Arial" w:eastAsia="Times New Roman" w:hAnsi="Arial" w:cs="Arial"/>
        </w:rPr>
        <w:t>When the Enrollments are renewed with new marketing code then the new price details will be updated on the enrollment records. On the effective date of the renewal enrollment, this information on the payment authorization will be updated. Then CRM will send this payment details to ETS. ETS will consume the new information and charge it to the Customer after voiding (Cancel) the previous plan.</w:t>
      </w:r>
      <w:bookmarkStart w:id="43" w:name="_Toc296512419"/>
      <w:bookmarkStart w:id="44" w:name="_Toc296424859"/>
      <w:bookmarkStart w:id="45" w:name="_Toc302377517"/>
      <w:bookmarkStart w:id="46" w:name="_Toc404589550"/>
    </w:p>
    <w:p w:rsidR="00330FB3" w:rsidRPr="00364D9E" w:rsidRDefault="00330FB3" w:rsidP="00330FB3">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47" w:name="_Toc467005832"/>
      <w:r w:rsidRPr="00364D9E">
        <w:rPr>
          <w:rFonts w:ascii="Arial" w:eastAsia="Times New Roman" w:hAnsi="Arial" w:cs="Arial"/>
          <w:b/>
          <w:bCs/>
          <w:iCs/>
          <w:sz w:val="24"/>
          <w:szCs w:val="28"/>
          <w:lang w:val="en-GB"/>
        </w:rPr>
        <w:t>Prerequisites and Constraints</w:t>
      </w:r>
      <w:bookmarkEnd w:id="43"/>
      <w:bookmarkEnd w:id="44"/>
      <w:bookmarkEnd w:id="45"/>
      <w:bookmarkEnd w:id="46"/>
      <w:bookmarkEnd w:id="47"/>
    </w:p>
    <w:p w:rsidR="00330FB3" w:rsidRPr="00364D9E" w:rsidRDefault="00330FB3" w:rsidP="00525750">
      <w:pPr>
        <w:numPr>
          <w:ilvl w:val="0"/>
          <w:numId w:val="3"/>
        </w:numPr>
        <w:spacing w:after="120" w:line="240" w:lineRule="auto"/>
        <w:contextualSpacing/>
        <w:jc w:val="both"/>
        <w:rPr>
          <w:rFonts w:ascii="Arial" w:eastAsia="Times New Roman" w:hAnsi="Arial" w:cs="Arial"/>
        </w:rPr>
      </w:pPr>
      <w:r w:rsidRPr="00364D9E">
        <w:rPr>
          <w:rFonts w:ascii="Arial" w:eastAsia="Times New Roman" w:hAnsi="Arial" w:cs="Arial"/>
          <w:szCs w:val="24"/>
          <w:lang w:eastAsia="zh-SG"/>
        </w:rPr>
        <w:t>S</w:t>
      </w:r>
      <w:r w:rsidRPr="00364D9E">
        <w:rPr>
          <w:rFonts w:ascii="Arial" w:eastAsia="Times New Roman" w:hAnsi="Arial" w:cs="Arial"/>
        </w:rPr>
        <w:t>cribe installed and configured.</w:t>
      </w:r>
    </w:p>
    <w:p w:rsidR="00330FB3" w:rsidRPr="00364D9E" w:rsidRDefault="00330FB3" w:rsidP="00525750">
      <w:pPr>
        <w:numPr>
          <w:ilvl w:val="0"/>
          <w:numId w:val="3"/>
        </w:numPr>
        <w:spacing w:after="120" w:line="240" w:lineRule="auto"/>
        <w:contextualSpacing/>
        <w:jc w:val="both"/>
        <w:rPr>
          <w:rFonts w:ascii="Arial" w:eastAsia="Times New Roman" w:hAnsi="Arial" w:cs="Arial"/>
        </w:rPr>
      </w:pPr>
      <w:r w:rsidRPr="00364D9E">
        <w:rPr>
          <w:rFonts w:ascii="Arial" w:eastAsia="Times New Roman" w:hAnsi="Arial" w:cs="Arial"/>
        </w:rPr>
        <w:t>User should have rights to Dynamics CRM.</w:t>
      </w:r>
    </w:p>
    <w:p w:rsidR="00330FB3" w:rsidRPr="00364D9E" w:rsidRDefault="00330FB3" w:rsidP="00525750">
      <w:pPr>
        <w:numPr>
          <w:ilvl w:val="0"/>
          <w:numId w:val="3"/>
        </w:numPr>
        <w:spacing w:after="120" w:line="240" w:lineRule="auto"/>
        <w:contextualSpacing/>
        <w:jc w:val="both"/>
        <w:rPr>
          <w:rFonts w:ascii="Arial" w:eastAsia="Times New Roman" w:hAnsi="Arial" w:cs="Arial"/>
        </w:rPr>
      </w:pPr>
      <w:r w:rsidRPr="00364D9E">
        <w:rPr>
          <w:rFonts w:ascii="Arial" w:eastAsia="Times New Roman" w:hAnsi="Arial" w:cs="Arial"/>
        </w:rPr>
        <w:t>User should have Admin Rights on machine for placing the flat file.</w:t>
      </w:r>
    </w:p>
    <w:p w:rsidR="00330FB3" w:rsidRPr="00364D9E" w:rsidRDefault="00330FB3" w:rsidP="00330FB3">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48" w:name="_Toc296512420"/>
      <w:bookmarkStart w:id="49" w:name="_Toc296424860"/>
      <w:bookmarkStart w:id="50" w:name="_Toc302377518"/>
      <w:bookmarkStart w:id="51" w:name="_Toc404589551"/>
      <w:bookmarkStart w:id="52" w:name="_Toc467005833"/>
      <w:r w:rsidRPr="00364D9E">
        <w:rPr>
          <w:rFonts w:ascii="Arial" w:eastAsia="Times New Roman" w:hAnsi="Arial" w:cs="Arial"/>
          <w:b/>
          <w:bCs/>
          <w:iCs/>
          <w:sz w:val="24"/>
          <w:szCs w:val="28"/>
          <w:lang w:val="en-GB"/>
        </w:rPr>
        <w:t>Assumptions</w:t>
      </w:r>
      <w:bookmarkEnd w:id="48"/>
      <w:bookmarkEnd w:id="49"/>
      <w:bookmarkEnd w:id="50"/>
      <w:bookmarkEnd w:id="51"/>
      <w:bookmarkEnd w:id="52"/>
    </w:p>
    <w:p w:rsidR="00330FB3" w:rsidRPr="00364D9E" w:rsidRDefault="00330FB3"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User has rights access for retrieving records in CRM.</w:t>
      </w:r>
    </w:p>
    <w:p w:rsidR="00330FB3" w:rsidRPr="00364D9E" w:rsidRDefault="00330FB3"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The job will execute every time a file is received.</w:t>
      </w:r>
    </w:p>
    <w:p w:rsidR="00330FB3" w:rsidRPr="00364D9E" w:rsidRDefault="00330FB3"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The file will contain valid data.</w:t>
      </w:r>
    </w:p>
    <w:p w:rsidR="00330FB3" w:rsidRPr="00364D9E" w:rsidRDefault="00330FB3"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 xml:space="preserve">The file will be </w:t>
      </w:r>
      <w:r w:rsidR="00BE3C85" w:rsidRPr="00364D9E">
        <w:rPr>
          <w:rFonts w:ascii="Arial" w:eastAsia="Times New Roman" w:hAnsi="Arial" w:cs="Arial"/>
          <w:szCs w:val="24"/>
          <w:lang w:eastAsia="zh-SG"/>
        </w:rPr>
        <w:t>comma sepa</w:t>
      </w:r>
      <w:r w:rsidR="00182467" w:rsidRPr="00364D9E">
        <w:rPr>
          <w:rFonts w:ascii="Arial" w:eastAsia="Times New Roman" w:hAnsi="Arial" w:cs="Arial"/>
          <w:szCs w:val="24"/>
          <w:lang w:eastAsia="zh-SG"/>
        </w:rPr>
        <w:t>rated</w:t>
      </w:r>
    </w:p>
    <w:p w:rsidR="00330FB3" w:rsidRPr="00364D9E" w:rsidRDefault="00330FB3"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 xml:space="preserve">The file extension will be </w:t>
      </w:r>
      <w:r w:rsidR="00182467" w:rsidRPr="00364D9E">
        <w:rPr>
          <w:rFonts w:ascii="Arial" w:eastAsia="Times New Roman" w:hAnsi="Arial" w:cs="Arial"/>
          <w:szCs w:val="24"/>
          <w:lang w:eastAsia="zh-SG"/>
        </w:rPr>
        <w:t>.txt</w:t>
      </w:r>
    </w:p>
    <w:p w:rsidR="00BE3C85" w:rsidRPr="00364D9E" w:rsidRDefault="00A1468D" w:rsidP="00BE3C85">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File contents</w:t>
      </w:r>
      <w:r w:rsidR="00330FB3" w:rsidRPr="00364D9E">
        <w:rPr>
          <w:rFonts w:ascii="Arial" w:eastAsia="Times New Roman" w:hAnsi="Arial" w:cs="Arial"/>
          <w:szCs w:val="24"/>
          <w:lang w:eastAsia="zh-SG"/>
        </w:rPr>
        <w:t xml:space="preserve"> can be looked up in CRM to find relevant enrollments and marketing lists.</w:t>
      </w:r>
    </w:p>
    <w:p w:rsidR="00525750" w:rsidRPr="00364D9E" w:rsidRDefault="00525750" w:rsidP="00CD07ED">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Enrollments to be renewed/associated with RPI marketing list are imported into CRM through RRD RPI file. This file is separate from the RRD prospect file.</w:t>
      </w:r>
    </w:p>
    <w:p w:rsidR="00BE3C85" w:rsidRPr="00364D9E" w:rsidRDefault="00BE3C85" w:rsidP="00BE3C85">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lastRenderedPageBreak/>
        <w:t>Enrollments already associated to a marketing list are not sent in the file.</w:t>
      </w:r>
    </w:p>
    <w:p w:rsidR="00921544" w:rsidRPr="00364D9E" w:rsidRDefault="00921544"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If an enrollment mentioned in the file, is not activ</w:t>
      </w:r>
      <w:r w:rsidR="00CD07ED" w:rsidRPr="00364D9E">
        <w:rPr>
          <w:rFonts w:ascii="Arial" w:eastAsia="Times New Roman" w:hAnsi="Arial" w:cs="Arial"/>
          <w:szCs w:val="24"/>
          <w:lang w:eastAsia="zh-SG"/>
        </w:rPr>
        <w:t xml:space="preserve">e in CRM, the enrollment is </w:t>
      </w:r>
      <w:r w:rsidR="00A1468D" w:rsidRPr="00364D9E">
        <w:rPr>
          <w:rFonts w:ascii="Arial" w:eastAsia="Times New Roman" w:hAnsi="Arial" w:cs="Arial"/>
          <w:szCs w:val="24"/>
          <w:lang w:eastAsia="zh-SG"/>
        </w:rPr>
        <w:t xml:space="preserve">not </w:t>
      </w:r>
      <w:r w:rsidRPr="00364D9E">
        <w:rPr>
          <w:rFonts w:ascii="Arial" w:eastAsia="Times New Roman" w:hAnsi="Arial" w:cs="Arial"/>
          <w:szCs w:val="24"/>
          <w:lang w:eastAsia="zh-SG"/>
        </w:rPr>
        <w:t xml:space="preserve">renewed. Such records are routed to an </w:t>
      </w:r>
      <w:proofErr w:type="spellStart"/>
      <w:r w:rsidRPr="00364D9E">
        <w:rPr>
          <w:rFonts w:ascii="Arial" w:eastAsia="Times New Roman" w:hAnsi="Arial" w:cs="Arial"/>
          <w:szCs w:val="24"/>
          <w:lang w:eastAsia="zh-SG"/>
        </w:rPr>
        <w:t>ErrorLog</w:t>
      </w:r>
      <w:proofErr w:type="spellEnd"/>
      <w:r w:rsidRPr="00364D9E">
        <w:rPr>
          <w:rFonts w:ascii="Arial" w:eastAsia="Times New Roman" w:hAnsi="Arial" w:cs="Arial"/>
          <w:szCs w:val="24"/>
          <w:lang w:eastAsia="zh-SG"/>
        </w:rPr>
        <w:t>.</w:t>
      </w:r>
    </w:p>
    <w:p w:rsidR="00CD2401" w:rsidRPr="00364D9E" w:rsidRDefault="00394F05" w:rsidP="00D21271">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 xml:space="preserve">With </w:t>
      </w:r>
      <w:r w:rsidR="00325DE9" w:rsidRPr="00364D9E">
        <w:rPr>
          <w:rFonts w:ascii="Arial" w:eastAsia="Times New Roman" w:hAnsi="Arial" w:cs="Arial"/>
          <w:szCs w:val="24"/>
          <w:lang w:eastAsia="zh-SG"/>
        </w:rPr>
        <w:t xml:space="preserve">RPI </w:t>
      </w:r>
      <w:r w:rsidRPr="00364D9E">
        <w:rPr>
          <w:rFonts w:ascii="Arial" w:eastAsia="Times New Roman" w:hAnsi="Arial" w:cs="Arial"/>
          <w:szCs w:val="24"/>
          <w:lang w:eastAsia="zh-SG"/>
        </w:rPr>
        <w:t>code</w:t>
      </w:r>
      <w:r w:rsidR="00CD07ED" w:rsidRPr="00364D9E">
        <w:rPr>
          <w:rFonts w:ascii="Arial" w:eastAsia="Times New Roman" w:hAnsi="Arial" w:cs="Arial"/>
          <w:szCs w:val="24"/>
          <w:lang w:eastAsia="zh-SG"/>
        </w:rPr>
        <w:t xml:space="preserve"> from file</w:t>
      </w:r>
      <w:r w:rsidR="00325DE9" w:rsidRPr="00364D9E">
        <w:rPr>
          <w:rFonts w:ascii="Arial" w:eastAsia="Times New Roman" w:hAnsi="Arial" w:cs="Arial"/>
          <w:szCs w:val="24"/>
          <w:lang w:eastAsia="zh-SG"/>
        </w:rPr>
        <w:t>,</w:t>
      </w:r>
      <w:r w:rsidRPr="00364D9E">
        <w:rPr>
          <w:rFonts w:ascii="Arial" w:eastAsia="Times New Roman" w:hAnsi="Arial" w:cs="Arial"/>
          <w:szCs w:val="24"/>
          <w:lang w:eastAsia="zh-SG"/>
        </w:rPr>
        <w:t xml:space="preserve"> </w:t>
      </w:r>
      <w:r w:rsidR="00195757" w:rsidRPr="00364D9E">
        <w:rPr>
          <w:rFonts w:ascii="Arial" w:eastAsia="Times New Roman" w:hAnsi="Arial" w:cs="Arial"/>
          <w:szCs w:val="24"/>
          <w:lang w:eastAsia="zh-SG"/>
        </w:rPr>
        <w:t xml:space="preserve">if no marketing list is found in CRM, the record is considered as an error. Such records are routed to an </w:t>
      </w:r>
      <w:proofErr w:type="spellStart"/>
      <w:r w:rsidR="00195757" w:rsidRPr="00364D9E">
        <w:rPr>
          <w:rFonts w:ascii="Arial" w:eastAsia="Times New Roman" w:hAnsi="Arial" w:cs="Arial"/>
          <w:szCs w:val="24"/>
          <w:lang w:eastAsia="zh-SG"/>
        </w:rPr>
        <w:t>ErrorLog</w:t>
      </w:r>
      <w:proofErr w:type="spellEnd"/>
      <w:r w:rsidR="00195757" w:rsidRPr="00364D9E">
        <w:rPr>
          <w:rFonts w:ascii="Arial" w:eastAsia="Times New Roman" w:hAnsi="Arial" w:cs="Arial"/>
          <w:szCs w:val="24"/>
          <w:lang w:eastAsia="zh-SG"/>
        </w:rPr>
        <w:t>.</w:t>
      </w:r>
    </w:p>
    <w:p w:rsidR="00CD2401" w:rsidRPr="00364D9E" w:rsidRDefault="00CD2401"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There will be no validation for the price increase detail fields. They will be updated as received.</w:t>
      </w:r>
    </w:p>
    <w:p w:rsidR="00CD2401" w:rsidRDefault="00CD2401" w:rsidP="00525750">
      <w:pPr>
        <w:numPr>
          <w:ilvl w:val="0"/>
          <w:numId w:val="4"/>
        </w:numPr>
        <w:spacing w:after="120" w:line="240" w:lineRule="auto"/>
        <w:contextualSpacing/>
        <w:jc w:val="both"/>
        <w:rPr>
          <w:rFonts w:ascii="Arial" w:eastAsia="Times New Roman" w:hAnsi="Arial" w:cs="Arial"/>
          <w:szCs w:val="24"/>
          <w:lang w:eastAsia="zh-SG"/>
        </w:rPr>
      </w:pPr>
      <w:r w:rsidRPr="00364D9E">
        <w:rPr>
          <w:rFonts w:ascii="Arial" w:eastAsia="Times New Roman" w:hAnsi="Arial" w:cs="Arial"/>
          <w:szCs w:val="24"/>
          <w:lang w:eastAsia="zh-SG"/>
        </w:rPr>
        <w:t>No blank values expected in RPI code and enrollment number columns.</w:t>
      </w:r>
    </w:p>
    <w:p w:rsidR="00023671" w:rsidRPr="00364D9E" w:rsidRDefault="00023671" w:rsidP="00023671">
      <w:pPr>
        <w:spacing w:after="120" w:line="240" w:lineRule="auto"/>
        <w:ind w:left="1080"/>
        <w:contextualSpacing/>
        <w:jc w:val="both"/>
        <w:rPr>
          <w:rFonts w:ascii="Arial" w:eastAsia="Times New Roman" w:hAnsi="Arial" w:cs="Arial"/>
          <w:szCs w:val="24"/>
          <w:lang w:eastAsia="zh-SG"/>
        </w:rPr>
      </w:pPr>
    </w:p>
    <w:p w:rsidR="00330FB3" w:rsidRPr="00023671" w:rsidRDefault="00330FB3" w:rsidP="00023671">
      <w:pPr>
        <w:keepNext/>
        <w:numPr>
          <w:ilvl w:val="0"/>
          <w:numId w:val="1"/>
        </w:numPr>
        <w:tabs>
          <w:tab w:val="left" w:pos="360"/>
        </w:tabs>
        <w:spacing w:before="240" w:after="60" w:line="240" w:lineRule="auto"/>
        <w:outlineLvl w:val="0"/>
        <w:rPr>
          <w:rFonts w:ascii="Arial" w:eastAsia="Times New Roman" w:hAnsi="Arial" w:cs="Arial"/>
          <w:b/>
          <w:bCs/>
          <w:kern w:val="32"/>
          <w:sz w:val="28"/>
          <w:szCs w:val="32"/>
          <w:lang w:val="en-GB"/>
        </w:rPr>
      </w:pPr>
      <w:bookmarkStart w:id="53" w:name="_Toc404589552"/>
      <w:bookmarkStart w:id="54" w:name="_Toc467005834"/>
      <w:bookmarkEnd w:id="42"/>
      <w:r w:rsidRPr="00023671">
        <w:rPr>
          <w:rFonts w:ascii="Arial" w:eastAsia="Times New Roman" w:hAnsi="Arial" w:cs="Arial"/>
          <w:b/>
          <w:bCs/>
          <w:kern w:val="32"/>
          <w:sz w:val="28"/>
          <w:szCs w:val="32"/>
          <w:lang w:val="en-GB"/>
        </w:rPr>
        <w:t>Technical Solution Overview</w:t>
      </w:r>
      <w:bookmarkEnd w:id="30"/>
      <w:bookmarkEnd w:id="31"/>
      <w:bookmarkEnd w:id="32"/>
      <w:bookmarkEnd w:id="33"/>
      <w:bookmarkEnd w:id="34"/>
      <w:bookmarkEnd w:id="53"/>
      <w:bookmarkEnd w:id="54"/>
    </w:p>
    <w:p w:rsidR="00104E34" w:rsidRPr="00364D9E" w:rsidRDefault="00330FB3" w:rsidP="00525750">
      <w:pPr>
        <w:spacing w:after="120" w:line="240" w:lineRule="auto"/>
        <w:jc w:val="both"/>
        <w:rPr>
          <w:rFonts w:ascii="Arial" w:eastAsia="Times New Roman" w:hAnsi="Arial" w:cs="Arial"/>
          <w:szCs w:val="24"/>
          <w:lang w:eastAsia="zh-SG"/>
        </w:rPr>
      </w:pPr>
      <w:bookmarkStart w:id="55" w:name="_Toc15888173"/>
      <w:bookmarkStart w:id="56" w:name="_Toc16499124"/>
      <w:bookmarkStart w:id="57" w:name="_Toc27455612"/>
      <w:bookmarkStart w:id="58" w:name="_Toc34033122"/>
      <w:bookmarkStart w:id="59" w:name="_Toc142495325"/>
      <w:bookmarkStart w:id="60" w:name="_Toc172436971"/>
      <w:bookmarkStart w:id="61" w:name="_Toc174248061"/>
      <w:r w:rsidRPr="00364D9E">
        <w:rPr>
          <w:rFonts w:ascii="Arial" w:eastAsia="Times New Roman" w:hAnsi="Arial" w:cs="Arial"/>
          <w:szCs w:val="24"/>
          <w:lang w:eastAsia="zh-SG"/>
        </w:rPr>
        <w:t>File received from RRD contains enrollment numb</w:t>
      </w:r>
      <w:r w:rsidR="00104E34" w:rsidRPr="00364D9E">
        <w:rPr>
          <w:rFonts w:ascii="Arial" w:eastAsia="Times New Roman" w:hAnsi="Arial" w:cs="Arial"/>
          <w:szCs w:val="24"/>
          <w:lang w:eastAsia="zh-SG"/>
        </w:rPr>
        <w:t xml:space="preserve">er, </w:t>
      </w:r>
      <w:r w:rsidR="00325DE9" w:rsidRPr="00364D9E">
        <w:rPr>
          <w:rFonts w:ascii="Arial" w:eastAsia="Times New Roman" w:hAnsi="Arial" w:cs="Arial"/>
          <w:szCs w:val="24"/>
          <w:lang w:eastAsia="zh-SG"/>
        </w:rPr>
        <w:t xml:space="preserve">RPI </w:t>
      </w:r>
      <w:r w:rsidR="00104E34" w:rsidRPr="00364D9E">
        <w:rPr>
          <w:rFonts w:ascii="Arial" w:eastAsia="Times New Roman" w:hAnsi="Arial" w:cs="Arial"/>
          <w:szCs w:val="24"/>
          <w:lang w:eastAsia="zh-SG"/>
        </w:rPr>
        <w:t>code</w:t>
      </w:r>
      <w:r w:rsidR="00A1468D" w:rsidRPr="00364D9E">
        <w:rPr>
          <w:rFonts w:ascii="Arial" w:eastAsia="Times New Roman" w:hAnsi="Arial" w:cs="Arial"/>
          <w:szCs w:val="24"/>
          <w:lang w:eastAsia="zh-SG"/>
        </w:rPr>
        <w:t xml:space="preserve">. </w:t>
      </w:r>
      <w:r w:rsidR="00104E34" w:rsidRPr="00364D9E">
        <w:rPr>
          <w:rFonts w:ascii="Arial" w:eastAsia="Times New Roman" w:hAnsi="Arial" w:cs="Arial"/>
          <w:szCs w:val="24"/>
          <w:lang w:eastAsia="zh-SG"/>
        </w:rPr>
        <w:t>The enrollment number is present o</w:t>
      </w:r>
      <w:r w:rsidR="00325DE9" w:rsidRPr="00364D9E">
        <w:rPr>
          <w:rFonts w:ascii="Arial" w:eastAsia="Times New Roman" w:hAnsi="Arial" w:cs="Arial"/>
          <w:szCs w:val="24"/>
          <w:lang w:eastAsia="zh-SG"/>
        </w:rPr>
        <w:t xml:space="preserve">n the enrollment entity and RPI </w:t>
      </w:r>
      <w:r w:rsidR="00377E9A" w:rsidRPr="00364D9E">
        <w:rPr>
          <w:rFonts w:ascii="Arial" w:eastAsia="Times New Roman" w:hAnsi="Arial" w:cs="Arial"/>
          <w:szCs w:val="24"/>
          <w:lang w:eastAsia="zh-SG"/>
        </w:rPr>
        <w:t>co</w:t>
      </w:r>
      <w:r w:rsidR="00A1468D" w:rsidRPr="00364D9E">
        <w:rPr>
          <w:rFonts w:ascii="Arial" w:eastAsia="Times New Roman" w:hAnsi="Arial" w:cs="Arial"/>
          <w:szCs w:val="24"/>
          <w:lang w:eastAsia="zh-SG"/>
        </w:rPr>
        <w:t>de is present on marketing list as well as enrollment</w:t>
      </w:r>
      <w:r w:rsidR="00325DE9" w:rsidRPr="00364D9E">
        <w:rPr>
          <w:rFonts w:ascii="Arial" w:eastAsia="Times New Roman" w:hAnsi="Arial" w:cs="Arial"/>
          <w:szCs w:val="24"/>
          <w:lang w:eastAsia="zh-SG"/>
        </w:rPr>
        <w:t>.</w:t>
      </w:r>
    </w:p>
    <w:p w:rsidR="00A1468D" w:rsidRPr="00364D9E" w:rsidRDefault="00A1468D" w:rsidP="00525750">
      <w:pPr>
        <w:spacing w:after="120" w:line="240" w:lineRule="auto"/>
        <w:jc w:val="both"/>
        <w:rPr>
          <w:rFonts w:ascii="Arial" w:eastAsia="Times New Roman" w:hAnsi="Arial" w:cs="Arial"/>
          <w:szCs w:val="24"/>
          <w:lang w:eastAsia="zh-SG"/>
        </w:rPr>
      </w:pPr>
      <w:r w:rsidRPr="00364D9E">
        <w:rPr>
          <w:rFonts w:ascii="Arial" w:eastAsia="Times New Roman" w:hAnsi="Arial" w:cs="Arial"/>
          <w:szCs w:val="24"/>
          <w:lang w:eastAsia="zh-SG"/>
        </w:rPr>
        <w:t>The file also contains, payment history fields as mentioned in section 3.9, these fields are directly mapped to the corresponding fields on enrollment entity in CRM.</w:t>
      </w:r>
    </w:p>
    <w:p w:rsidR="004B2D0B" w:rsidRPr="00DE0BDF" w:rsidRDefault="004B2D0B"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62" w:name="_Toc467005835"/>
      <w:r w:rsidRPr="00DE0BDF">
        <w:rPr>
          <w:rFonts w:ascii="Arial" w:eastAsia="Times New Roman" w:hAnsi="Arial" w:cs="Arial"/>
          <w:b/>
          <w:bCs/>
          <w:iCs/>
          <w:sz w:val="24"/>
          <w:szCs w:val="28"/>
          <w:lang w:val="en-GB"/>
        </w:rPr>
        <w:t>Create field</w:t>
      </w:r>
      <w:bookmarkEnd w:id="62"/>
    </w:p>
    <w:p w:rsidR="00A1468D" w:rsidRPr="00364D9E" w:rsidRDefault="004B2D0B" w:rsidP="00A1468D">
      <w:pPr>
        <w:pStyle w:val="ListParagraph"/>
        <w:numPr>
          <w:ilvl w:val="0"/>
          <w:numId w:val="22"/>
        </w:numPr>
        <w:rPr>
          <w:rFonts w:cs="Arial"/>
          <w:u w:val="single"/>
          <w:lang w:eastAsia="zh-SG"/>
        </w:rPr>
      </w:pPr>
      <w:r w:rsidRPr="00364D9E">
        <w:rPr>
          <w:rFonts w:cs="Arial"/>
          <w:lang w:eastAsia="zh-SG"/>
        </w:rPr>
        <w:t xml:space="preserve"> </w:t>
      </w:r>
      <w:r w:rsidRPr="00364D9E">
        <w:rPr>
          <w:rFonts w:cs="Arial"/>
          <w:u w:val="single"/>
          <w:lang w:eastAsia="zh-SG"/>
        </w:rPr>
        <w:t xml:space="preserve">RPI </w:t>
      </w:r>
      <w:r w:rsidR="00A1468D" w:rsidRPr="00364D9E">
        <w:rPr>
          <w:rFonts w:cs="Arial"/>
          <w:u w:val="single"/>
          <w:lang w:eastAsia="zh-SG"/>
        </w:rPr>
        <w:t xml:space="preserve">Code </w:t>
      </w:r>
    </w:p>
    <w:p w:rsidR="004B2D0B" w:rsidRPr="00364D9E" w:rsidRDefault="00A1468D"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0059578F" w:rsidRPr="00364D9E">
        <w:rPr>
          <w:rFonts w:ascii="Arial" w:eastAsia="Times New Roman" w:hAnsi="Arial" w:cs="Arial"/>
          <w:szCs w:val="24"/>
          <w:lang w:eastAsia="zh-SG"/>
        </w:rPr>
        <w:t>evo_e</w:t>
      </w:r>
      <w:r w:rsidR="004B2D0B" w:rsidRPr="00364D9E">
        <w:rPr>
          <w:rFonts w:ascii="Arial" w:eastAsia="Times New Roman" w:hAnsi="Arial" w:cs="Arial"/>
          <w:szCs w:val="24"/>
          <w:lang w:eastAsia="zh-SG"/>
        </w:rPr>
        <w:t>nrol</w:t>
      </w:r>
      <w:r w:rsidR="00AC2622" w:rsidRPr="00364D9E">
        <w:rPr>
          <w:rFonts w:ascii="Arial" w:eastAsia="Times New Roman" w:hAnsi="Arial" w:cs="Arial"/>
          <w:szCs w:val="24"/>
          <w:lang w:eastAsia="zh-SG"/>
        </w:rPr>
        <w:t>l</w:t>
      </w:r>
      <w:r w:rsidR="004B2D0B" w:rsidRPr="00364D9E">
        <w:rPr>
          <w:rFonts w:ascii="Arial" w:eastAsia="Times New Roman" w:hAnsi="Arial" w:cs="Arial"/>
          <w:szCs w:val="24"/>
          <w:lang w:eastAsia="zh-SG"/>
        </w:rPr>
        <w:t>ment</w:t>
      </w:r>
      <w:proofErr w:type="spellEnd"/>
      <w:r w:rsidR="004B2D0B" w:rsidRPr="00364D9E">
        <w:rPr>
          <w:rFonts w:ascii="Arial" w:eastAsia="Times New Roman" w:hAnsi="Arial" w:cs="Arial"/>
          <w:szCs w:val="24"/>
          <w:lang w:eastAsia="zh-SG"/>
        </w:rPr>
        <w:t xml:space="preserve"> </w:t>
      </w:r>
      <w:r w:rsidR="002D5FC5" w:rsidRPr="00364D9E">
        <w:rPr>
          <w:rFonts w:ascii="Arial" w:eastAsia="Times New Roman" w:hAnsi="Arial" w:cs="Arial"/>
          <w:szCs w:val="24"/>
          <w:lang w:eastAsia="zh-SG"/>
        </w:rPr>
        <w:t xml:space="preserve">and </w:t>
      </w:r>
      <w:r w:rsidR="00AC2622" w:rsidRPr="00364D9E">
        <w:rPr>
          <w:rFonts w:ascii="Arial" w:eastAsia="Times New Roman" w:hAnsi="Arial" w:cs="Arial"/>
          <w:szCs w:val="24"/>
          <w:lang w:eastAsia="zh-SG"/>
        </w:rPr>
        <w:t>M</w:t>
      </w:r>
      <w:r w:rsidR="002D5FC5" w:rsidRPr="00364D9E">
        <w:rPr>
          <w:rFonts w:ascii="Arial" w:eastAsia="Times New Roman" w:hAnsi="Arial" w:cs="Arial"/>
          <w:szCs w:val="24"/>
          <w:lang w:eastAsia="zh-SG"/>
        </w:rPr>
        <w:t>ar</w:t>
      </w:r>
      <w:r w:rsidR="0059578F" w:rsidRPr="00364D9E">
        <w:rPr>
          <w:rFonts w:ascii="Arial" w:eastAsia="Times New Roman" w:hAnsi="Arial" w:cs="Arial"/>
          <w:szCs w:val="24"/>
          <w:lang w:eastAsia="zh-SG"/>
        </w:rPr>
        <w:t>keting</w:t>
      </w:r>
      <w:r w:rsidR="00AC2622" w:rsidRPr="00364D9E">
        <w:rPr>
          <w:rFonts w:ascii="Arial" w:eastAsia="Times New Roman" w:hAnsi="Arial" w:cs="Arial"/>
          <w:szCs w:val="24"/>
          <w:lang w:eastAsia="zh-SG"/>
        </w:rPr>
        <w:t xml:space="preserve"> </w:t>
      </w:r>
      <w:r w:rsidR="0059578F" w:rsidRPr="00364D9E">
        <w:rPr>
          <w:rFonts w:ascii="Arial" w:eastAsia="Times New Roman" w:hAnsi="Arial" w:cs="Arial"/>
          <w:szCs w:val="24"/>
          <w:lang w:eastAsia="zh-SG"/>
        </w:rPr>
        <w:t>l</w:t>
      </w:r>
      <w:r w:rsidR="002D5FC5" w:rsidRPr="00364D9E">
        <w:rPr>
          <w:rFonts w:ascii="Arial" w:eastAsia="Times New Roman" w:hAnsi="Arial" w:cs="Arial"/>
          <w:szCs w:val="24"/>
          <w:lang w:eastAsia="zh-SG"/>
        </w:rPr>
        <w:t>ist</w:t>
      </w:r>
      <w:r w:rsidR="00AC2622" w:rsidRPr="00364D9E">
        <w:rPr>
          <w:rFonts w:ascii="Arial" w:eastAsia="Times New Roman" w:hAnsi="Arial" w:cs="Arial"/>
          <w:szCs w:val="24"/>
          <w:lang w:eastAsia="zh-SG"/>
        </w:rPr>
        <w:t xml:space="preserve"> (List)</w:t>
      </w:r>
    </w:p>
    <w:p w:rsidR="002D5FC5" w:rsidRPr="00364D9E" w:rsidRDefault="002D5FC5"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Type: Single Line of Text</w:t>
      </w:r>
    </w:p>
    <w:p w:rsidR="004B2D0B" w:rsidRPr="00364D9E" w:rsidRDefault="004B2D0B"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w:t>
      </w:r>
      <w:r w:rsidR="002D5FC5" w:rsidRPr="00364D9E">
        <w:rPr>
          <w:rFonts w:ascii="Arial" w:eastAsia="Times New Roman" w:hAnsi="Arial" w:cs="Arial"/>
          <w:szCs w:val="24"/>
          <w:lang w:eastAsia="zh-SG"/>
        </w:rPr>
        <w:t xml:space="preserve"> (Enrollment)</w:t>
      </w:r>
      <w:r w:rsidRPr="00364D9E">
        <w:rPr>
          <w:rFonts w:ascii="Arial" w:eastAsia="Times New Roman" w:hAnsi="Arial" w:cs="Arial"/>
          <w:szCs w:val="24"/>
          <w:lang w:eastAsia="zh-SG"/>
        </w:rPr>
        <w:t xml:space="preserve">: </w:t>
      </w:r>
      <w:r w:rsidR="00D21271" w:rsidRPr="00364D9E">
        <w:rPr>
          <w:rFonts w:ascii="Arial" w:eastAsia="Times New Roman" w:hAnsi="Arial" w:cs="Arial"/>
          <w:szCs w:val="24"/>
          <w:lang w:eastAsia="zh-SG"/>
        </w:rPr>
        <w:t>Renewal Price Increase Details section</w:t>
      </w:r>
    </w:p>
    <w:p w:rsidR="002D5FC5" w:rsidRPr="00364D9E" w:rsidRDefault="002D5FC5"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(Marketing List): List Characteristics section</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Business Required: </w:t>
      </w:r>
      <w:r w:rsidR="00D21271" w:rsidRPr="00364D9E">
        <w:rPr>
          <w:rFonts w:ascii="Arial" w:eastAsia="Times New Roman" w:hAnsi="Arial" w:cs="Arial"/>
          <w:szCs w:val="24"/>
          <w:lang w:eastAsia="zh-SG"/>
        </w:rPr>
        <w:t>No</w:t>
      </w:r>
    </w:p>
    <w:p w:rsidR="00B112E0" w:rsidRDefault="00D21271"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 On enrollment form, No- On Marketing List</w:t>
      </w:r>
    </w:p>
    <w:p w:rsidR="00364D9E" w:rsidRPr="00364D9E" w:rsidRDefault="00364D9E" w:rsidP="00364D9E">
      <w:pPr>
        <w:spacing w:after="0"/>
        <w:ind w:left="720"/>
        <w:rPr>
          <w:rFonts w:ascii="Arial" w:eastAsia="Times New Roman" w:hAnsi="Arial" w:cs="Arial"/>
          <w:szCs w:val="24"/>
          <w:lang w:eastAsia="zh-SG"/>
        </w:rPr>
      </w:pPr>
    </w:p>
    <w:p w:rsidR="00A1468D" w:rsidRPr="00364D9E" w:rsidRDefault="00A1468D" w:rsidP="00A1468D">
      <w:pPr>
        <w:pStyle w:val="ListParagraph"/>
        <w:numPr>
          <w:ilvl w:val="0"/>
          <w:numId w:val="22"/>
        </w:numPr>
        <w:rPr>
          <w:rFonts w:cs="Arial"/>
          <w:u w:val="single"/>
          <w:lang w:eastAsia="zh-SG"/>
        </w:rPr>
      </w:pPr>
      <w:r w:rsidRPr="00364D9E">
        <w:rPr>
          <w:rFonts w:cs="Arial"/>
          <w:u w:val="single"/>
          <w:lang w:eastAsia="zh-SG"/>
        </w:rPr>
        <w:t>Previous Marketing Code</w:t>
      </w:r>
    </w:p>
    <w:p w:rsidR="00A1468D" w:rsidRPr="00364D9E" w:rsidRDefault="00A1468D"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0059578F" w:rsidRPr="00364D9E">
        <w:rPr>
          <w:rFonts w:ascii="Arial" w:eastAsia="Times New Roman" w:hAnsi="Arial" w:cs="Arial"/>
          <w:szCs w:val="24"/>
          <w:lang w:eastAsia="zh-SG"/>
        </w:rPr>
        <w:t>evo_e</w:t>
      </w:r>
      <w:r w:rsidRPr="00364D9E">
        <w:rPr>
          <w:rFonts w:ascii="Arial" w:eastAsia="Times New Roman" w:hAnsi="Arial" w:cs="Arial"/>
          <w:szCs w:val="24"/>
          <w:lang w:eastAsia="zh-SG"/>
        </w:rPr>
        <w:t>nrollment</w:t>
      </w:r>
      <w:proofErr w:type="spellEnd"/>
    </w:p>
    <w:p w:rsidR="00A1468D" w:rsidRPr="00364D9E" w:rsidRDefault="00A1468D"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Type: </w:t>
      </w:r>
      <w:r w:rsidR="00F06058" w:rsidRPr="00364D9E">
        <w:rPr>
          <w:rFonts w:ascii="Arial" w:eastAsia="Times New Roman" w:hAnsi="Arial" w:cs="Arial"/>
          <w:szCs w:val="24"/>
          <w:lang w:eastAsia="zh-SG"/>
        </w:rPr>
        <w:t>Single Line of Text</w:t>
      </w:r>
      <w:r w:rsidR="00C66DFB" w:rsidRPr="00364D9E">
        <w:rPr>
          <w:rFonts w:ascii="Arial" w:eastAsia="Times New Roman" w:hAnsi="Arial" w:cs="Arial"/>
          <w:szCs w:val="24"/>
          <w:lang w:eastAsia="zh-SG"/>
        </w:rPr>
        <w:t xml:space="preserve"> (Not a lookup to marketing code entity)</w:t>
      </w:r>
    </w:p>
    <w:p w:rsidR="00A1468D" w:rsidRPr="00364D9E" w:rsidRDefault="00A1468D"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In section ‘</w:t>
      </w:r>
      <w:r w:rsidR="0047186F" w:rsidRPr="00364D9E">
        <w:rPr>
          <w:rFonts w:ascii="Arial" w:eastAsia="Times New Roman" w:hAnsi="Arial" w:cs="Arial"/>
          <w:szCs w:val="24"/>
          <w:lang w:eastAsia="zh-SG"/>
        </w:rPr>
        <w:t>Renewal Price Increase Details’</w:t>
      </w:r>
    </w:p>
    <w:p w:rsidR="00B112E0" w:rsidRDefault="00F06058"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w:t>
      </w:r>
    </w:p>
    <w:p w:rsidR="00364D9E" w:rsidRPr="00364D9E" w:rsidRDefault="00364D9E" w:rsidP="00364D9E">
      <w:pPr>
        <w:spacing w:after="0"/>
        <w:ind w:left="720"/>
        <w:rPr>
          <w:rFonts w:ascii="Arial" w:eastAsia="Times New Roman" w:hAnsi="Arial" w:cs="Arial"/>
          <w:szCs w:val="24"/>
          <w:lang w:eastAsia="zh-SG"/>
        </w:rPr>
      </w:pPr>
    </w:p>
    <w:p w:rsidR="00A1468D" w:rsidRPr="00364D9E" w:rsidRDefault="00A1468D" w:rsidP="00A1468D">
      <w:pPr>
        <w:pStyle w:val="ListParagraph"/>
        <w:numPr>
          <w:ilvl w:val="0"/>
          <w:numId w:val="22"/>
        </w:numPr>
        <w:rPr>
          <w:rFonts w:cs="Arial"/>
          <w:u w:val="single"/>
          <w:lang w:eastAsia="zh-SG"/>
        </w:rPr>
      </w:pPr>
      <w:r w:rsidRPr="00364D9E">
        <w:rPr>
          <w:rFonts w:cs="Arial"/>
          <w:u w:val="single"/>
          <w:lang w:eastAsia="zh-SG"/>
        </w:rPr>
        <w:t>Previous Annual Price</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0059578F" w:rsidRPr="00364D9E">
        <w:rPr>
          <w:rFonts w:ascii="Arial" w:eastAsia="Times New Roman" w:hAnsi="Arial" w:cs="Arial"/>
          <w:szCs w:val="24"/>
          <w:lang w:eastAsia="zh-SG"/>
        </w:rPr>
        <w:t>evo_e</w:t>
      </w:r>
      <w:r w:rsidRPr="00364D9E">
        <w:rPr>
          <w:rFonts w:ascii="Arial" w:eastAsia="Times New Roman" w:hAnsi="Arial" w:cs="Arial"/>
          <w:szCs w:val="24"/>
          <w:lang w:eastAsia="zh-SG"/>
        </w:rPr>
        <w:t>nrollment</w:t>
      </w:r>
      <w:proofErr w:type="spellEnd"/>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Type: Currency</w:t>
      </w:r>
    </w:p>
    <w:p w:rsidR="00B112E0"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In section ‘</w:t>
      </w:r>
      <w:r w:rsidR="0047186F" w:rsidRPr="00364D9E">
        <w:rPr>
          <w:rFonts w:ascii="Arial" w:eastAsia="Times New Roman" w:hAnsi="Arial" w:cs="Arial"/>
          <w:szCs w:val="24"/>
          <w:lang w:eastAsia="zh-SG"/>
        </w:rPr>
        <w:t>Renewal Price Increase Details’</w:t>
      </w:r>
    </w:p>
    <w:p w:rsidR="001C18D4" w:rsidRDefault="001C18D4" w:rsidP="001C18D4">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w:t>
      </w:r>
    </w:p>
    <w:p w:rsidR="00364D9E" w:rsidRPr="00364D9E" w:rsidRDefault="00364D9E" w:rsidP="00364D9E">
      <w:pPr>
        <w:spacing w:after="0"/>
        <w:ind w:left="720"/>
        <w:rPr>
          <w:rFonts w:ascii="Arial" w:eastAsia="Times New Roman" w:hAnsi="Arial" w:cs="Arial"/>
          <w:szCs w:val="24"/>
          <w:lang w:eastAsia="zh-SG"/>
        </w:rPr>
      </w:pPr>
    </w:p>
    <w:p w:rsidR="00A1468D" w:rsidRPr="0010122A" w:rsidRDefault="00A1468D" w:rsidP="00A1468D">
      <w:pPr>
        <w:pStyle w:val="ListParagraph"/>
        <w:numPr>
          <w:ilvl w:val="0"/>
          <w:numId w:val="22"/>
        </w:numPr>
        <w:rPr>
          <w:rFonts w:cs="Arial"/>
          <w:highlight w:val="red"/>
          <w:u w:val="single"/>
          <w:lang w:eastAsia="zh-SG"/>
          <w:rPrChange w:id="63" w:author="Yaragani Mani Deep" w:date="2017-07-11T11:14:00Z">
            <w:rPr>
              <w:rFonts w:cs="Arial"/>
              <w:u w:val="single"/>
              <w:lang w:eastAsia="zh-SG"/>
            </w:rPr>
          </w:rPrChange>
        </w:rPr>
      </w:pPr>
      <w:r w:rsidRPr="0010122A">
        <w:rPr>
          <w:rFonts w:cs="Arial"/>
          <w:highlight w:val="red"/>
          <w:u w:val="single"/>
          <w:lang w:eastAsia="zh-SG"/>
          <w:rPrChange w:id="64" w:author="Yaragani Mani Deep" w:date="2017-07-11T11:14:00Z">
            <w:rPr>
              <w:rFonts w:cs="Arial"/>
              <w:u w:val="single"/>
              <w:lang w:eastAsia="zh-SG"/>
            </w:rPr>
          </w:rPrChange>
        </w:rPr>
        <w:t>New Marketing Code</w:t>
      </w:r>
    </w:p>
    <w:p w:rsidR="00B112E0" w:rsidRPr="00364D9E" w:rsidRDefault="0059578F"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Pr="00364D9E">
        <w:rPr>
          <w:rFonts w:ascii="Arial" w:eastAsia="Times New Roman" w:hAnsi="Arial" w:cs="Arial"/>
          <w:szCs w:val="24"/>
          <w:lang w:eastAsia="zh-SG"/>
        </w:rPr>
        <w:t>evo_e</w:t>
      </w:r>
      <w:r w:rsidR="00B112E0" w:rsidRPr="00364D9E">
        <w:rPr>
          <w:rFonts w:ascii="Arial" w:eastAsia="Times New Roman" w:hAnsi="Arial" w:cs="Arial"/>
          <w:szCs w:val="24"/>
          <w:lang w:eastAsia="zh-SG"/>
        </w:rPr>
        <w:t>nrollment</w:t>
      </w:r>
      <w:proofErr w:type="spellEnd"/>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Type: </w:t>
      </w:r>
      <w:r w:rsidR="00F06058" w:rsidRPr="00364D9E">
        <w:rPr>
          <w:rFonts w:ascii="Arial" w:eastAsia="Times New Roman" w:hAnsi="Arial" w:cs="Arial"/>
          <w:szCs w:val="24"/>
          <w:lang w:eastAsia="zh-SG"/>
        </w:rPr>
        <w:t>Single Line of Text</w:t>
      </w:r>
      <w:r w:rsidR="00C66DFB" w:rsidRPr="00364D9E">
        <w:rPr>
          <w:rFonts w:ascii="Arial" w:eastAsia="Times New Roman" w:hAnsi="Arial" w:cs="Arial"/>
          <w:szCs w:val="24"/>
          <w:lang w:eastAsia="zh-SG"/>
        </w:rPr>
        <w:t xml:space="preserve"> (Not a lookup to marketing code entity)</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In section ‘</w:t>
      </w:r>
      <w:r w:rsidR="0047186F" w:rsidRPr="00364D9E">
        <w:rPr>
          <w:rFonts w:ascii="Arial" w:eastAsia="Times New Roman" w:hAnsi="Arial" w:cs="Arial"/>
          <w:szCs w:val="24"/>
          <w:lang w:eastAsia="zh-SG"/>
        </w:rPr>
        <w:t>Renewal Price Increase Details’</w:t>
      </w:r>
    </w:p>
    <w:p w:rsidR="00B112E0" w:rsidRDefault="00F06058"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w:t>
      </w:r>
    </w:p>
    <w:p w:rsidR="00364D9E" w:rsidRDefault="00364D9E" w:rsidP="00364D9E">
      <w:pPr>
        <w:spacing w:after="0"/>
        <w:ind w:left="720"/>
        <w:rPr>
          <w:rFonts w:ascii="Arial" w:eastAsia="Times New Roman" w:hAnsi="Arial" w:cs="Arial"/>
          <w:szCs w:val="24"/>
          <w:lang w:eastAsia="zh-SG"/>
        </w:rPr>
      </w:pPr>
    </w:p>
    <w:p w:rsidR="00364D9E" w:rsidRPr="00364D9E" w:rsidRDefault="00364D9E" w:rsidP="00364D9E">
      <w:pPr>
        <w:spacing w:after="0"/>
        <w:ind w:left="720"/>
        <w:rPr>
          <w:rFonts w:ascii="Arial" w:eastAsia="Times New Roman" w:hAnsi="Arial" w:cs="Arial"/>
          <w:szCs w:val="24"/>
          <w:lang w:eastAsia="zh-SG"/>
        </w:rPr>
      </w:pPr>
    </w:p>
    <w:p w:rsidR="00A1468D" w:rsidRPr="00364D9E" w:rsidRDefault="00A1468D" w:rsidP="00A1468D">
      <w:pPr>
        <w:pStyle w:val="ListParagraph"/>
        <w:numPr>
          <w:ilvl w:val="0"/>
          <w:numId w:val="22"/>
        </w:numPr>
        <w:rPr>
          <w:rFonts w:cs="Arial"/>
          <w:u w:val="single"/>
          <w:lang w:eastAsia="zh-SG"/>
        </w:rPr>
      </w:pPr>
      <w:r w:rsidRPr="00364D9E">
        <w:rPr>
          <w:rFonts w:cs="Arial"/>
          <w:u w:val="single"/>
          <w:lang w:eastAsia="zh-SG"/>
        </w:rPr>
        <w:t>New Annual Price</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lastRenderedPageBreak/>
        <w:t xml:space="preserve">Entity: </w:t>
      </w:r>
      <w:proofErr w:type="spellStart"/>
      <w:r w:rsidR="0059578F" w:rsidRPr="00364D9E">
        <w:rPr>
          <w:rFonts w:ascii="Arial" w:eastAsia="Times New Roman" w:hAnsi="Arial" w:cs="Arial"/>
          <w:szCs w:val="24"/>
          <w:lang w:eastAsia="zh-SG"/>
        </w:rPr>
        <w:t>evo_e</w:t>
      </w:r>
      <w:r w:rsidRPr="00364D9E">
        <w:rPr>
          <w:rFonts w:ascii="Arial" w:eastAsia="Times New Roman" w:hAnsi="Arial" w:cs="Arial"/>
          <w:szCs w:val="24"/>
          <w:lang w:eastAsia="zh-SG"/>
        </w:rPr>
        <w:t>nrollment</w:t>
      </w:r>
      <w:proofErr w:type="spellEnd"/>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Type: Currency</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In section ‘</w:t>
      </w:r>
      <w:r w:rsidR="0047186F" w:rsidRPr="00364D9E">
        <w:rPr>
          <w:rFonts w:ascii="Arial" w:eastAsia="Times New Roman" w:hAnsi="Arial" w:cs="Arial"/>
          <w:szCs w:val="24"/>
          <w:lang w:eastAsia="zh-SG"/>
        </w:rPr>
        <w:t>Renewal Price Increase Details’</w:t>
      </w:r>
    </w:p>
    <w:p w:rsidR="00B112E0" w:rsidRDefault="00F06058"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w:t>
      </w:r>
    </w:p>
    <w:p w:rsidR="00364D9E" w:rsidRPr="00364D9E" w:rsidRDefault="00364D9E" w:rsidP="00364D9E">
      <w:pPr>
        <w:spacing w:after="0"/>
        <w:ind w:left="720"/>
        <w:rPr>
          <w:rFonts w:ascii="Arial" w:eastAsia="Times New Roman" w:hAnsi="Arial" w:cs="Arial"/>
          <w:szCs w:val="24"/>
          <w:lang w:eastAsia="zh-SG"/>
        </w:rPr>
      </w:pPr>
    </w:p>
    <w:p w:rsidR="00B112E0" w:rsidRPr="00364D9E" w:rsidRDefault="00B112E0" w:rsidP="00B112E0">
      <w:pPr>
        <w:pStyle w:val="ListParagraph"/>
        <w:numPr>
          <w:ilvl w:val="0"/>
          <w:numId w:val="22"/>
        </w:numPr>
        <w:rPr>
          <w:rFonts w:cs="Arial"/>
          <w:u w:val="single"/>
          <w:lang w:eastAsia="zh-SG"/>
        </w:rPr>
      </w:pPr>
      <w:r w:rsidRPr="00364D9E">
        <w:rPr>
          <w:rFonts w:cs="Arial"/>
          <w:u w:val="single"/>
          <w:lang w:eastAsia="zh-SG"/>
        </w:rPr>
        <w:t>Date of change</w:t>
      </w:r>
    </w:p>
    <w:p w:rsidR="00B112E0" w:rsidRPr="00364D9E" w:rsidRDefault="0059578F"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Pr="00364D9E">
        <w:rPr>
          <w:rFonts w:ascii="Arial" w:eastAsia="Times New Roman" w:hAnsi="Arial" w:cs="Arial"/>
          <w:szCs w:val="24"/>
          <w:lang w:eastAsia="zh-SG"/>
        </w:rPr>
        <w:t>evo_e</w:t>
      </w:r>
      <w:r w:rsidR="00B112E0" w:rsidRPr="00364D9E">
        <w:rPr>
          <w:rFonts w:ascii="Arial" w:eastAsia="Times New Roman" w:hAnsi="Arial" w:cs="Arial"/>
          <w:szCs w:val="24"/>
          <w:lang w:eastAsia="zh-SG"/>
        </w:rPr>
        <w:t>nrollment</w:t>
      </w:r>
      <w:proofErr w:type="spellEnd"/>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Type: Date</w:t>
      </w:r>
    </w:p>
    <w:p w:rsidR="00B112E0" w:rsidRPr="00364D9E"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Location on form: In section ‘</w:t>
      </w:r>
      <w:r w:rsidR="0047186F" w:rsidRPr="00364D9E">
        <w:rPr>
          <w:rFonts w:ascii="Arial" w:eastAsia="Times New Roman" w:hAnsi="Arial" w:cs="Arial"/>
          <w:szCs w:val="24"/>
          <w:lang w:eastAsia="zh-SG"/>
        </w:rPr>
        <w:t>Renewal Price Increase Details’</w:t>
      </w:r>
    </w:p>
    <w:p w:rsidR="00B112E0" w:rsidRDefault="00B112E0"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Locked on the form: Yes</w:t>
      </w:r>
    </w:p>
    <w:p w:rsidR="00364D9E" w:rsidRPr="00364D9E" w:rsidRDefault="00364D9E" w:rsidP="00364D9E">
      <w:pPr>
        <w:spacing w:after="0"/>
        <w:ind w:left="720"/>
        <w:rPr>
          <w:rFonts w:ascii="Arial" w:eastAsia="Times New Roman" w:hAnsi="Arial" w:cs="Arial"/>
          <w:szCs w:val="24"/>
          <w:lang w:eastAsia="zh-SG"/>
        </w:rPr>
      </w:pPr>
    </w:p>
    <w:p w:rsidR="005A38B6" w:rsidRPr="00364D9E" w:rsidRDefault="005A38B6" w:rsidP="005A38B6">
      <w:pPr>
        <w:pStyle w:val="ListParagraph"/>
        <w:numPr>
          <w:ilvl w:val="0"/>
          <w:numId w:val="22"/>
        </w:numPr>
        <w:rPr>
          <w:rFonts w:cs="Arial"/>
          <w:u w:val="single"/>
          <w:lang w:eastAsia="zh-SG"/>
        </w:rPr>
      </w:pPr>
      <w:proofErr w:type="spellStart"/>
      <w:r w:rsidRPr="00364D9E">
        <w:rPr>
          <w:rFonts w:cs="Arial"/>
          <w:u w:val="single"/>
          <w:lang w:eastAsia="zh-SG"/>
        </w:rPr>
        <w:t>TriggerRPI</w:t>
      </w:r>
      <w:proofErr w:type="spellEnd"/>
      <w:r w:rsidRPr="00364D9E">
        <w:rPr>
          <w:rFonts w:cs="Arial"/>
          <w:u w:val="single"/>
          <w:lang w:eastAsia="zh-SG"/>
        </w:rPr>
        <w:t xml:space="preserve"> field </w:t>
      </w:r>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00364D9E" w:rsidRPr="00364D9E">
        <w:rPr>
          <w:rFonts w:ascii="Arial" w:eastAsia="Times New Roman" w:hAnsi="Arial" w:cs="Arial"/>
          <w:szCs w:val="24"/>
          <w:lang w:eastAsia="zh-SG"/>
        </w:rPr>
        <w:t>evo_paymentauthorization</w:t>
      </w:r>
      <w:proofErr w:type="spellEnd"/>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Type: Two Option(YES/NO) </w:t>
      </w:r>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Location on the form: Hidden </w:t>
      </w:r>
    </w:p>
    <w:p w:rsidR="005A38B6"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Default Value: Set as "No" for new records (and not set for historical data) </w:t>
      </w:r>
    </w:p>
    <w:p w:rsidR="00364D9E" w:rsidRPr="00364D9E" w:rsidRDefault="00364D9E" w:rsidP="00364D9E">
      <w:pPr>
        <w:spacing w:after="0"/>
        <w:ind w:left="720"/>
        <w:rPr>
          <w:rFonts w:ascii="Arial" w:eastAsia="Times New Roman" w:hAnsi="Arial" w:cs="Arial"/>
          <w:szCs w:val="24"/>
          <w:lang w:eastAsia="zh-SG"/>
        </w:rPr>
      </w:pPr>
    </w:p>
    <w:p w:rsidR="005A38B6" w:rsidRPr="00364D9E" w:rsidRDefault="005A38B6" w:rsidP="00A06647">
      <w:pPr>
        <w:pStyle w:val="ListParagraph"/>
        <w:numPr>
          <w:ilvl w:val="0"/>
          <w:numId w:val="22"/>
        </w:numPr>
        <w:rPr>
          <w:rFonts w:cs="Arial"/>
          <w:u w:val="single"/>
          <w:lang w:eastAsia="zh-SG"/>
        </w:rPr>
      </w:pPr>
      <w:proofErr w:type="spellStart"/>
      <w:r w:rsidRPr="00364D9E">
        <w:rPr>
          <w:rFonts w:cs="Arial"/>
          <w:u w:val="single"/>
          <w:lang w:eastAsia="zh-SG"/>
        </w:rPr>
        <w:t>RPITimestamp</w:t>
      </w:r>
      <w:proofErr w:type="spellEnd"/>
      <w:r w:rsidRPr="00364D9E">
        <w:rPr>
          <w:rFonts w:cs="Arial"/>
          <w:u w:val="single"/>
          <w:lang w:eastAsia="zh-SG"/>
        </w:rPr>
        <w:t xml:space="preserve"> field </w:t>
      </w:r>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Entity: </w:t>
      </w:r>
      <w:proofErr w:type="spellStart"/>
      <w:r w:rsidR="00364D9E" w:rsidRPr="00364D9E">
        <w:rPr>
          <w:rFonts w:ascii="Arial" w:eastAsia="Times New Roman" w:hAnsi="Arial" w:cs="Arial"/>
          <w:szCs w:val="24"/>
          <w:lang w:eastAsia="zh-SG"/>
        </w:rPr>
        <w:t>evo_paymentauthorization</w:t>
      </w:r>
      <w:proofErr w:type="spellEnd"/>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Type: Date Time </w:t>
      </w:r>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 xml:space="preserve">Location on the form: Hidden </w:t>
      </w:r>
    </w:p>
    <w:p w:rsidR="005A38B6" w:rsidRPr="00364D9E" w:rsidRDefault="005A38B6" w:rsidP="00364D9E">
      <w:pPr>
        <w:spacing w:after="0"/>
        <w:ind w:left="720"/>
        <w:rPr>
          <w:rFonts w:ascii="Arial" w:eastAsia="Times New Roman" w:hAnsi="Arial" w:cs="Arial"/>
          <w:szCs w:val="24"/>
          <w:lang w:eastAsia="zh-SG"/>
        </w:rPr>
      </w:pPr>
      <w:r w:rsidRPr="00364D9E">
        <w:rPr>
          <w:rFonts w:ascii="Arial" w:eastAsia="Times New Roman" w:hAnsi="Arial" w:cs="Arial"/>
          <w:szCs w:val="24"/>
          <w:lang w:eastAsia="zh-SG"/>
        </w:rPr>
        <w:t>Default Value: not set</w:t>
      </w:r>
    </w:p>
    <w:p w:rsidR="00230DB0" w:rsidRPr="00DE0BDF" w:rsidRDefault="00230DB0"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65" w:name="_Toc467005836"/>
      <w:r w:rsidRPr="00DE0BDF">
        <w:rPr>
          <w:rFonts w:ascii="Arial" w:eastAsia="Times New Roman" w:hAnsi="Arial" w:cs="Arial"/>
          <w:b/>
          <w:bCs/>
          <w:iCs/>
          <w:sz w:val="24"/>
          <w:szCs w:val="28"/>
          <w:lang w:val="en-GB"/>
        </w:rPr>
        <w:t>Create staging Tables</w:t>
      </w:r>
      <w:bookmarkEnd w:id="65"/>
    </w:p>
    <w:p w:rsidR="00230DB0" w:rsidRPr="00364D9E" w:rsidRDefault="00230DB0" w:rsidP="00AE1C17">
      <w:pPr>
        <w:pStyle w:val="ListParagraph"/>
        <w:numPr>
          <w:ilvl w:val="0"/>
          <w:numId w:val="25"/>
        </w:numPr>
        <w:rPr>
          <w:rFonts w:cs="Arial"/>
          <w:lang w:eastAsia="zh-SG"/>
        </w:rPr>
      </w:pPr>
      <w:r w:rsidRPr="00364D9E">
        <w:rPr>
          <w:rFonts w:cs="Arial"/>
          <w:lang w:eastAsia="zh-SG"/>
        </w:rPr>
        <w:t xml:space="preserve">Create a RPI staging table that has all the contents of the file, along </w:t>
      </w:r>
      <w:r w:rsidR="00525750" w:rsidRPr="00364D9E">
        <w:rPr>
          <w:rFonts w:cs="Arial"/>
          <w:lang w:eastAsia="zh-SG"/>
        </w:rPr>
        <w:t>with a</w:t>
      </w:r>
      <w:r w:rsidRPr="00364D9E">
        <w:rPr>
          <w:rFonts w:cs="Arial"/>
          <w:lang w:eastAsia="zh-SG"/>
        </w:rPr>
        <w:t xml:space="preserve"> column</w:t>
      </w:r>
      <w:r w:rsidR="00921544" w:rsidRPr="00364D9E">
        <w:rPr>
          <w:rFonts w:cs="Arial"/>
          <w:lang w:eastAsia="zh-SG"/>
        </w:rPr>
        <w:t xml:space="preserve"> for </w:t>
      </w:r>
      <w:proofErr w:type="spellStart"/>
      <w:r w:rsidR="00921544" w:rsidRPr="00364D9E">
        <w:rPr>
          <w:rFonts w:cs="Arial"/>
          <w:lang w:eastAsia="zh-SG"/>
        </w:rPr>
        <w:t>listid</w:t>
      </w:r>
      <w:proofErr w:type="spellEnd"/>
      <w:r w:rsidR="00921544" w:rsidRPr="00364D9E">
        <w:rPr>
          <w:rFonts w:cs="Arial"/>
          <w:lang w:eastAsia="zh-SG"/>
        </w:rPr>
        <w:t>,</w:t>
      </w:r>
      <w:r w:rsidR="000B11DF" w:rsidRPr="00364D9E">
        <w:rPr>
          <w:rFonts w:cs="Arial"/>
          <w:lang w:eastAsia="zh-SG"/>
        </w:rPr>
        <w:t xml:space="preserve"> </w:t>
      </w:r>
      <w:proofErr w:type="spellStart"/>
      <w:r w:rsidR="000B11DF" w:rsidRPr="00364D9E">
        <w:rPr>
          <w:rFonts w:cs="Arial"/>
          <w:lang w:eastAsia="zh-SG"/>
        </w:rPr>
        <w:t>evo_enrollmentid</w:t>
      </w:r>
      <w:proofErr w:type="spellEnd"/>
      <w:r w:rsidR="000B11DF" w:rsidRPr="00364D9E">
        <w:rPr>
          <w:rFonts w:cs="Arial"/>
          <w:lang w:eastAsia="zh-SG"/>
        </w:rPr>
        <w:t xml:space="preserve">, </w:t>
      </w:r>
      <w:proofErr w:type="spellStart"/>
      <w:r w:rsidR="000B11DF" w:rsidRPr="00364D9E">
        <w:rPr>
          <w:rFonts w:cs="Arial"/>
          <w:lang w:eastAsia="zh-SG"/>
        </w:rPr>
        <w:t>evo_contactid</w:t>
      </w:r>
      <w:proofErr w:type="spellEnd"/>
      <w:r w:rsidR="00B112E0" w:rsidRPr="00364D9E">
        <w:rPr>
          <w:rFonts w:cs="Arial"/>
          <w:lang w:eastAsia="zh-SG"/>
        </w:rPr>
        <w:t>,</w:t>
      </w:r>
      <w:r w:rsidRPr="00364D9E">
        <w:rPr>
          <w:rFonts w:cs="Arial"/>
          <w:lang w:eastAsia="zh-SG"/>
        </w:rPr>
        <w:t xml:space="preserve"> </w:t>
      </w:r>
      <w:r w:rsidR="00B112E0" w:rsidRPr="00364D9E">
        <w:rPr>
          <w:rFonts w:cs="Arial"/>
          <w:lang w:eastAsia="zh-SG"/>
        </w:rPr>
        <w:t>column to flag the records as valid</w:t>
      </w:r>
      <w:r w:rsidR="00607E1A" w:rsidRPr="00364D9E">
        <w:rPr>
          <w:rFonts w:cs="Arial"/>
          <w:lang w:eastAsia="zh-SG"/>
        </w:rPr>
        <w:t>(</w:t>
      </w:r>
      <w:proofErr w:type="spellStart"/>
      <w:r w:rsidR="00607E1A" w:rsidRPr="00364D9E">
        <w:rPr>
          <w:rFonts w:cs="Arial"/>
          <w:lang w:eastAsia="zh-SG"/>
        </w:rPr>
        <w:t>IsValid</w:t>
      </w:r>
      <w:proofErr w:type="spellEnd"/>
      <w:r w:rsidR="00607E1A" w:rsidRPr="00364D9E">
        <w:rPr>
          <w:rFonts w:cs="Arial"/>
          <w:lang w:eastAsia="zh-SG"/>
        </w:rPr>
        <w:t>)</w:t>
      </w:r>
      <w:r w:rsidR="00B112E0" w:rsidRPr="00364D9E">
        <w:rPr>
          <w:rFonts w:cs="Arial"/>
          <w:lang w:eastAsia="zh-SG"/>
        </w:rPr>
        <w:t>,</w:t>
      </w:r>
      <w:r w:rsidR="00AE1C17" w:rsidRPr="00364D9E">
        <w:rPr>
          <w:rFonts w:cs="Arial"/>
          <w:lang w:eastAsia="zh-SG"/>
        </w:rPr>
        <w:t xml:space="preserve"> column for error message, and column to flag if customer is already a member</w:t>
      </w:r>
      <w:r w:rsidR="00607E1A" w:rsidRPr="00364D9E">
        <w:rPr>
          <w:rFonts w:cs="Arial"/>
          <w:lang w:eastAsia="zh-SG"/>
        </w:rPr>
        <w:t>(</w:t>
      </w:r>
      <w:proofErr w:type="spellStart"/>
      <w:r w:rsidR="00607E1A" w:rsidRPr="00364D9E">
        <w:rPr>
          <w:rFonts w:cs="Arial"/>
          <w:lang w:eastAsia="zh-SG"/>
        </w:rPr>
        <w:t>IsMember</w:t>
      </w:r>
      <w:proofErr w:type="spellEnd"/>
      <w:r w:rsidR="00607E1A" w:rsidRPr="00364D9E">
        <w:rPr>
          <w:rFonts w:cs="Arial"/>
          <w:lang w:eastAsia="zh-SG"/>
        </w:rPr>
        <w:t>)</w:t>
      </w:r>
    </w:p>
    <w:p w:rsidR="00FD1DF7" w:rsidRPr="00364D9E" w:rsidRDefault="00FD1DF7" w:rsidP="00AE1C17">
      <w:pPr>
        <w:ind w:firstLine="720"/>
        <w:rPr>
          <w:rFonts w:ascii="Arial" w:eastAsia="Times New Roman" w:hAnsi="Arial" w:cs="Arial"/>
          <w:szCs w:val="24"/>
          <w:lang w:eastAsia="zh-SG"/>
        </w:rPr>
      </w:pPr>
      <w:proofErr w:type="spellStart"/>
      <w:r w:rsidRPr="00364D9E">
        <w:rPr>
          <w:rFonts w:ascii="Arial" w:eastAsia="Times New Roman" w:hAnsi="Arial" w:cs="Arial"/>
          <w:szCs w:val="24"/>
          <w:lang w:eastAsia="zh-SG"/>
        </w:rPr>
        <w:t>TableName</w:t>
      </w:r>
      <w:proofErr w:type="spellEnd"/>
      <w:r w:rsidRPr="00364D9E">
        <w:rPr>
          <w:rFonts w:ascii="Arial" w:eastAsia="Times New Roman" w:hAnsi="Arial" w:cs="Arial"/>
          <w:szCs w:val="24"/>
          <w:lang w:eastAsia="zh-SG"/>
        </w:rPr>
        <w:t xml:space="preserve">: </w:t>
      </w:r>
      <w:proofErr w:type="spellStart"/>
      <w:r w:rsidRPr="00364D9E">
        <w:rPr>
          <w:rFonts w:ascii="Arial" w:eastAsia="Times New Roman" w:hAnsi="Arial" w:cs="Arial"/>
          <w:szCs w:val="24"/>
          <w:lang w:eastAsia="zh-SG"/>
        </w:rPr>
        <w:t>StagingCRM.RRDRPI</w:t>
      </w:r>
      <w:proofErr w:type="spellEnd"/>
    </w:p>
    <w:p w:rsidR="00EC1BE7" w:rsidRPr="00364D9E" w:rsidRDefault="00EC1BE7" w:rsidP="00AE1C17">
      <w:pPr>
        <w:pStyle w:val="ListParagraph"/>
        <w:numPr>
          <w:ilvl w:val="0"/>
          <w:numId w:val="25"/>
        </w:numPr>
        <w:rPr>
          <w:rFonts w:cs="Arial"/>
          <w:lang w:eastAsia="zh-SG"/>
        </w:rPr>
      </w:pPr>
      <w:r w:rsidRPr="00364D9E">
        <w:rPr>
          <w:rFonts w:cs="Arial"/>
          <w:lang w:eastAsia="zh-SG"/>
        </w:rPr>
        <w:t>Create a marketing list table in the staging database, to update marketing list</w:t>
      </w:r>
      <w:r w:rsidR="00B112E0" w:rsidRPr="00364D9E">
        <w:rPr>
          <w:rFonts w:cs="Arial"/>
          <w:lang w:eastAsia="zh-SG"/>
        </w:rPr>
        <w:t xml:space="preserve"> information in RRDRPI table</w:t>
      </w:r>
      <w:r w:rsidRPr="00364D9E">
        <w:rPr>
          <w:rFonts w:cs="Arial"/>
          <w:lang w:eastAsia="zh-SG"/>
        </w:rPr>
        <w:t xml:space="preserve"> from CRM.</w:t>
      </w:r>
      <w:r w:rsidR="002F4FE4" w:rsidRPr="00364D9E">
        <w:rPr>
          <w:rFonts w:cs="Arial"/>
          <w:lang w:eastAsia="zh-SG"/>
        </w:rPr>
        <w:t xml:space="preserve"> Also to validate against if there is a Marketing list in CRM for the RPI Code provided in file.</w:t>
      </w:r>
    </w:p>
    <w:p w:rsidR="00FD1DF7" w:rsidRPr="00364D9E" w:rsidRDefault="00FD1DF7" w:rsidP="00AE1C17">
      <w:pPr>
        <w:ind w:firstLine="720"/>
        <w:rPr>
          <w:rFonts w:ascii="Arial" w:eastAsia="Times New Roman" w:hAnsi="Arial" w:cs="Arial"/>
          <w:szCs w:val="24"/>
          <w:lang w:eastAsia="zh-SG"/>
        </w:rPr>
      </w:pPr>
      <w:proofErr w:type="spellStart"/>
      <w:r w:rsidRPr="00364D9E">
        <w:rPr>
          <w:rFonts w:ascii="Arial" w:eastAsia="Times New Roman" w:hAnsi="Arial" w:cs="Arial"/>
          <w:szCs w:val="24"/>
          <w:lang w:eastAsia="zh-SG"/>
        </w:rPr>
        <w:t>TableName</w:t>
      </w:r>
      <w:proofErr w:type="spellEnd"/>
      <w:r w:rsidRPr="00364D9E">
        <w:rPr>
          <w:rFonts w:ascii="Arial" w:eastAsia="Times New Roman" w:hAnsi="Arial" w:cs="Arial"/>
          <w:szCs w:val="24"/>
          <w:lang w:eastAsia="zh-SG"/>
        </w:rPr>
        <w:t xml:space="preserve">: </w:t>
      </w:r>
      <w:proofErr w:type="spellStart"/>
      <w:r w:rsidRPr="00364D9E">
        <w:rPr>
          <w:rFonts w:ascii="Arial" w:eastAsia="Times New Roman" w:hAnsi="Arial" w:cs="Arial"/>
          <w:szCs w:val="24"/>
          <w:lang w:eastAsia="zh-SG"/>
        </w:rPr>
        <w:t>CRM.EVOMarketingList</w:t>
      </w:r>
      <w:proofErr w:type="spellEnd"/>
    </w:p>
    <w:p w:rsidR="00B112E0" w:rsidRPr="00364D9E" w:rsidRDefault="00AE1C17" w:rsidP="00AE1C17">
      <w:pPr>
        <w:pStyle w:val="ListParagraph"/>
        <w:numPr>
          <w:ilvl w:val="0"/>
          <w:numId w:val="25"/>
        </w:numPr>
        <w:rPr>
          <w:rFonts w:cs="Arial"/>
          <w:lang w:eastAsia="zh-SG"/>
        </w:rPr>
      </w:pPr>
      <w:r w:rsidRPr="00364D9E">
        <w:rPr>
          <w:rFonts w:cs="Arial"/>
          <w:lang w:eastAsia="zh-SG"/>
        </w:rPr>
        <w:t xml:space="preserve">Create an </w:t>
      </w:r>
      <w:r w:rsidR="00B112E0" w:rsidRPr="00364D9E">
        <w:rPr>
          <w:rFonts w:cs="Arial"/>
          <w:lang w:eastAsia="zh-SG"/>
        </w:rPr>
        <w:t>enrollment table in the staging database to validate if the enrollment present in file is also present in CRM.</w:t>
      </w:r>
    </w:p>
    <w:p w:rsidR="00B112E0" w:rsidRPr="00364D9E" w:rsidRDefault="00B112E0" w:rsidP="00AE1C17">
      <w:pPr>
        <w:ind w:firstLine="720"/>
        <w:rPr>
          <w:rFonts w:ascii="Arial" w:eastAsia="Times New Roman" w:hAnsi="Arial" w:cs="Arial"/>
          <w:szCs w:val="24"/>
          <w:lang w:eastAsia="zh-SG"/>
        </w:rPr>
      </w:pPr>
      <w:proofErr w:type="spellStart"/>
      <w:r w:rsidRPr="00364D9E">
        <w:rPr>
          <w:rFonts w:ascii="Arial" w:eastAsia="Times New Roman" w:hAnsi="Arial" w:cs="Arial"/>
          <w:szCs w:val="24"/>
          <w:lang w:eastAsia="zh-SG"/>
        </w:rPr>
        <w:t>TableName</w:t>
      </w:r>
      <w:proofErr w:type="spellEnd"/>
      <w:r w:rsidRPr="00364D9E">
        <w:rPr>
          <w:rFonts w:ascii="Arial" w:eastAsia="Times New Roman" w:hAnsi="Arial" w:cs="Arial"/>
          <w:szCs w:val="24"/>
          <w:lang w:eastAsia="zh-SG"/>
        </w:rPr>
        <w:t xml:space="preserve">: </w:t>
      </w:r>
      <w:proofErr w:type="spellStart"/>
      <w:r w:rsidRPr="00364D9E">
        <w:rPr>
          <w:rFonts w:ascii="Arial" w:eastAsia="Times New Roman" w:hAnsi="Arial" w:cs="Arial"/>
          <w:szCs w:val="24"/>
          <w:lang w:eastAsia="zh-SG"/>
        </w:rPr>
        <w:t>CRM</w:t>
      </w:r>
      <w:r w:rsidR="0025014F">
        <w:rPr>
          <w:rFonts w:ascii="Arial" w:eastAsia="Times New Roman" w:hAnsi="Arial" w:cs="Arial"/>
          <w:szCs w:val="24"/>
          <w:lang w:eastAsia="zh-SG"/>
        </w:rPr>
        <w:t>.</w:t>
      </w:r>
      <w:r w:rsidRPr="00364D9E">
        <w:rPr>
          <w:rFonts w:ascii="Arial" w:eastAsia="Times New Roman" w:hAnsi="Arial" w:cs="Arial"/>
          <w:szCs w:val="24"/>
          <w:lang w:eastAsia="zh-SG"/>
        </w:rPr>
        <w:t>EVOActiveEnrollment</w:t>
      </w:r>
      <w:proofErr w:type="spellEnd"/>
    </w:p>
    <w:p w:rsidR="0045095F" w:rsidRPr="00364D9E" w:rsidRDefault="009D3222" w:rsidP="009D3222">
      <w:pPr>
        <w:pStyle w:val="ListParagraph"/>
        <w:numPr>
          <w:ilvl w:val="0"/>
          <w:numId w:val="25"/>
        </w:numPr>
        <w:rPr>
          <w:rFonts w:cs="Arial"/>
          <w:lang w:eastAsia="zh-SG"/>
        </w:rPr>
      </w:pPr>
      <w:r w:rsidRPr="00364D9E">
        <w:rPr>
          <w:rFonts w:cs="Arial"/>
          <w:lang w:eastAsia="zh-SG"/>
        </w:rPr>
        <w:t>Create a fallout tabl</w:t>
      </w:r>
      <w:r w:rsidR="0045095F" w:rsidRPr="00364D9E">
        <w:rPr>
          <w:rFonts w:cs="Arial"/>
          <w:lang w:eastAsia="zh-SG"/>
        </w:rPr>
        <w:t>e to store the invalid records.</w:t>
      </w:r>
    </w:p>
    <w:p w:rsidR="00364D9E" w:rsidRDefault="009D3222" w:rsidP="0045095F">
      <w:pPr>
        <w:pStyle w:val="ListParagraph"/>
        <w:rPr>
          <w:rFonts w:cs="Arial"/>
          <w:lang w:eastAsia="zh-SG"/>
        </w:rPr>
      </w:pPr>
      <w:proofErr w:type="spellStart"/>
      <w:r w:rsidRPr="00364D9E">
        <w:rPr>
          <w:rFonts w:cs="Arial"/>
          <w:lang w:eastAsia="zh-SG"/>
        </w:rPr>
        <w:t>TableName</w:t>
      </w:r>
      <w:proofErr w:type="spellEnd"/>
      <w:r w:rsidRPr="00364D9E">
        <w:rPr>
          <w:rFonts w:cs="Arial"/>
          <w:lang w:eastAsia="zh-SG"/>
        </w:rPr>
        <w:t>:</w:t>
      </w:r>
      <w:r w:rsidR="0045095F" w:rsidRPr="00364D9E">
        <w:rPr>
          <w:rFonts w:cs="Arial"/>
          <w:lang w:eastAsia="zh-SG"/>
        </w:rPr>
        <w:t xml:space="preserve"> </w:t>
      </w:r>
      <w:proofErr w:type="spellStart"/>
      <w:r w:rsidR="0045095F" w:rsidRPr="00364D9E">
        <w:rPr>
          <w:rFonts w:cs="Arial"/>
          <w:lang w:eastAsia="zh-SG"/>
        </w:rPr>
        <w:t>ErrorLog.RRDRPIFallout</w:t>
      </w:r>
      <w:proofErr w:type="spellEnd"/>
    </w:p>
    <w:p w:rsidR="00364D9E" w:rsidRPr="00364D9E" w:rsidRDefault="00364D9E" w:rsidP="0045095F">
      <w:pPr>
        <w:pStyle w:val="ListParagraph"/>
        <w:rPr>
          <w:rFonts w:cs="Arial"/>
          <w:lang w:eastAsia="zh-SG"/>
        </w:rPr>
      </w:pPr>
    </w:p>
    <w:p w:rsidR="0008021E" w:rsidRPr="00DE0BDF" w:rsidRDefault="0008021E"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66" w:name="_Toc467005837"/>
      <w:r w:rsidRPr="00DE0BDF">
        <w:rPr>
          <w:rFonts w:ascii="Arial" w:eastAsia="Times New Roman" w:hAnsi="Arial" w:cs="Arial"/>
          <w:b/>
          <w:bCs/>
          <w:iCs/>
          <w:sz w:val="24"/>
          <w:szCs w:val="28"/>
          <w:lang w:val="en-GB"/>
        </w:rPr>
        <w:t>SSIS</w:t>
      </w:r>
      <w:bookmarkEnd w:id="66"/>
    </w:p>
    <w:p w:rsidR="00AE1C17" w:rsidRPr="00364D9E" w:rsidRDefault="00EE3092" w:rsidP="00AE1C17">
      <w:pPr>
        <w:pStyle w:val="ListParagraph"/>
        <w:numPr>
          <w:ilvl w:val="0"/>
          <w:numId w:val="17"/>
        </w:numPr>
        <w:rPr>
          <w:rFonts w:cs="Arial"/>
          <w:lang w:eastAsia="zh-SG"/>
        </w:rPr>
      </w:pPr>
      <w:r w:rsidRPr="00364D9E">
        <w:rPr>
          <w:rFonts w:cs="Arial"/>
          <w:lang w:eastAsia="zh-SG"/>
        </w:rPr>
        <w:t>Update tables in Evolution Integration database.</w:t>
      </w:r>
    </w:p>
    <w:p w:rsidR="00AE1C17" w:rsidRPr="00364D9E" w:rsidRDefault="00AE1C17" w:rsidP="00AE1C17">
      <w:pPr>
        <w:pStyle w:val="ListParagraph"/>
        <w:numPr>
          <w:ilvl w:val="1"/>
          <w:numId w:val="25"/>
        </w:numPr>
        <w:rPr>
          <w:rFonts w:cs="Arial"/>
          <w:lang w:eastAsia="zh-SG"/>
        </w:rPr>
      </w:pPr>
      <w:proofErr w:type="spellStart"/>
      <w:r w:rsidRPr="00364D9E">
        <w:rPr>
          <w:rFonts w:cs="Arial"/>
          <w:lang w:eastAsia="zh-SG"/>
        </w:rPr>
        <w:lastRenderedPageBreak/>
        <w:t>Load.Integration</w:t>
      </w:r>
      <w:proofErr w:type="spellEnd"/>
      <w:r w:rsidRPr="00364D9E">
        <w:rPr>
          <w:rFonts w:cs="Arial"/>
          <w:lang w:eastAsia="zh-SG"/>
        </w:rPr>
        <w:t xml:space="preserve"> – Mention the integration name</w:t>
      </w:r>
    </w:p>
    <w:p w:rsidR="00EE3092" w:rsidRPr="00364D9E" w:rsidRDefault="00EE3092" w:rsidP="00EE3092">
      <w:pPr>
        <w:pStyle w:val="ListParagraph"/>
        <w:numPr>
          <w:ilvl w:val="0"/>
          <w:numId w:val="21"/>
        </w:numPr>
        <w:rPr>
          <w:rFonts w:cs="Arial"/>
          <w:lang w:eastAsia="zh-SG"/>
        </w:rPr>
      </w:pPr>
      <w:proofErr w:type="spellStart"/>
      <w:r w:rsidRPr="00364D9E">
        <w:rPr>
          <w:rFonts w:cs="Arial"/>
          <w:lang w:eastAsia="zh-SG"/>
        </w:rPr>
        <w:t>Load.FileDetail</w:t>
      </w:r>
      <w:proofErr w:type="spellEnd"/>
      <w:r w:rsidRPr="00364D9E">
        <w:rPr>
          <w:rFonts w:cs="Arial"/>
          <w:lang w:eastAsia="zh-SG"/>
        </w:rPr>
        <w:t xml:space="preserve"> – Contains Input file details and location of file.</w:t>
      </w:r>
    </w:p>
    <w:p w:rsidR="00EE3092" w:rsidRPr="00364D9E" w:rsidRDefault="00EE3092" w:rsidP="00EE3092">
      <w:pPr>
        <w:pStyle w:val="ListParagraph"/>
        <w:numPr>
          <w:ilvl w:val="0"/>
          <w:numId w:val="21"/>
        </w:numPr>
        <w:rPr>
          <w:rFonts w:cs="Arial"/>
          <w:lang w:eastAsia="zh-SG"/>
        </w:rPr>
      </w:pPr>
      <w:proofErr w:type="spellStart"/>
      <w:r w:rsidRPr="00364D9E">
        <w:rPr>
          <w:rFonts w:cs="Arial"/>
          <w:lang w:eastAsia="zh-SG"/>
        </w:rPr>
        <w:t>Load.FileColumnDetail</w:t>
      </w:r>
      <w:proofErr w:type="spellEnd"/>
      <w:r w:rsidRPr="00364D9E">
        <w:rPr>
          <w:rFonts w:cs="Arial"/>
          <w:lang w:eastAsia="zh-SG"/>
        </w:rPr>
        <w:t xml:space="preserve"> – Contains File columns</w:t>
      </w:r>
    </w:p>
    <w:p w:rsidR="00EE3092" w:rsidRPr="00364D9E" w:rsidRDefault="00EE3092" w:rsidP="00EE3092">
      <w:pPr>
        <w:pStyle w:val="ListParagraph"/>
        <w:numPr>
          <w:ilvl w:val="0"/>
          <w:numId w:val="21"/>
        </w:numPr>
        <w:rPr>
          <w:rFonts w:cs="Arial"/>
          <w:lang w:eastAsia="zh-SG"/>
        </w:rPr>
      </w:pPr>
      <w:proofErr w:type="spellStart"/>
      <w:r w:rsidRPr="00364D9E">
        <w:rPr>
          <w:rFonts w:cs="Arial"/>
          <w:lang w:eastAsia="zh-SG"/>
        </w:rPr>
        <w:t>Load.Executables</w:t>
      </w:r>
      <w:proofErr w:type="spellEnd"/>
      <w:r w:rsidRPr="00364D9E">
        <w:rPr>
          <w:rFonts w:cs="Arial"/>
          <w:lang w:eastAsia="zh-SG"/>
        </w:rPr>
        <w:t xml:space="preserve"> – Entry of the DTS and DTSX packages.</w:t>
      </w:r>
    </w:p>
    <w:p w:rsidR="00AE1C17" w:rsidRPr="00364D9E" w:rsidRDefault="00AE1C17" w:rsidP="00EE3092">
      <w:pPr>
        <w:pStyle w:val="ListParagraph"/>
        <w:numPr>
          <w:ilvl w:val="0"/>
          <w:numId w:val="21"/>
        </w:numPr>
        <w:rPr>
          <w:rFonts w:cs="Arial"/>
          <w:lang w:eastAsia="zh-SG"/>
        </w:rPr>
      </w:pPr>
      <w:proofErr w:type="spellStart"/>
      <w:r w:rsidRPr="00364D9E">
        <w:rPr>
          <w:rFonts w:cs="Arial"/>
          <w:lang w:eastAsia="zh-SG"/>
        </w:rPr>
        <w:t>Load.ProcessIntegration</w:t>
      </w:r>
      <w:proofErr w:type="spellEnd"/>
      <w:r w:rsidRPr="00364D9E">
        <w:rPr>
          <w:rFonts w:cs="Arial"/>
          <w:lang w:eastAsia="zh-SG"/>
        </w:rPr>
        <w:t xml:space="preserve"> – Define Run order for executables</w:t>
      </w:r>
    </w:p>
    <w:p w:rsidR="00EE3092" w:rsidRPr="00364D9E" w:rsidRDefault="00EE3092" w:rsidP="00EE3092">
      <w:pPr>
        <w:pStyle w:val="ListParagraph"/>
        <w:numPr>
          <w:ilvl w:val="0"/>
          <w:numId w:val="21"/>
        </w:numPr>
        <w:rPr>
          <w:rFonts w:cs="Arial"/>
          <w:lang w:eastAsia="zh-SG"/>
        </w:rPr>
      </w:pPr>
      <w:proofErr w:type="spellStart"/>
      <w:r w:rsidRPr="00364D9E">
        <w:rPr>
          <w:rFonts w:cs="Arial"/>
          <w:lang w:eastAsia="zh-SG"/>
        </w:rPr>
        <w:t>Load.Scrpits</w:t>
      </w:r>
      <w:proofErr w:type="spellEnd"/>
      <w:r w:rsidRPr="00364D9E">
        <w:rPr>
          <w:rFonts w:cs="Arial"/>
          <w:lang w:eastAsia="zh-SG"/>
        </w:rPr>
        <w:t xml:space="preserve"> – Make an entry of the validation script. </w:t>
      </w:r>
    </w:p>
    <w:p w:rsidR="00EE3092" w:rsidRDefault="00EE3092" w:rsidP="00EE3092">
      <w:pPr>
        <w:pStyle w:val="ListParagraph"/>
        <w:numPr>
          <w:ilvl w:val="0"/>
          <w:numId w:val="21"/>
        </w:numPr>
        <w:rPr>
          <w:rFonts w:cs="Arial"/>
          <w:lang w:eastAsia="zh-SG"/>
        </w:rPr>
      </w:pPr>
      <w:proofErr w:type="spellStart"/>
      <w:r w:rsidRPr="00364D9E">
        <w:rPr>
          <w:rFonts w:cs="Arial"/>
          <w:lang w:eastAsia="zh-SG"/>
        </w:rPr>
        <w:t>Load.ProcessIntegrationScripts</w:t>
      </w:r>
      <w:proofErr w:type="spellEnd"/>
      <w:r w:rsidRPr="00364D9E">
        <w:rPr>
          <w:rFonts w:cs="Arial"/>
          <w:lang w:eastAsia="zh-SG"/>
        </w:rPr>
        <w:t xml:space="preserve"> – Define Run order for scripts</w:t>
      </w:r>
    </w:p>
    <w:p w:rsidR="00364D9E" w:rsidRPr="00364D9E" w:rsidRDefault="00364D9E" w:rsidP="00364D9E">
      <w:pPr>
        <w:pStyle w:val="ListParagraph"/>
        <w:ind w:left="1440"/>
        <w:rPr>
          <w:rFonts w:cs="Arial"/>
          <w:lang w:eastAsia="zh-SG"/>
        </w:rPr>
      </w:pPr>
    </w:p>
    <w:p w:rsidR="00EC1BE7" w:rsidRPr="00364D9E" w:rsidRDefault="00EC1BE7" w:rsidP="00EC1BE7">
      <w:pPr>
        <w:pStyle w:val="ListParagraph"/>
        <w:numPr>
          <w:ilvl w:val="0"/>
          <w:numId w:val="17"/>
        </w:numPr>
        <w:rPr>
          <w:rFonts w:cs="Arial"/>
          <w:lang w:eastAsia="zh-SG"/>
        </w:rPr>
      </w:pPr>
      <w:r w:rsidRPr="00364D9E">
        <w:rPr>
          <w:rFonts w:cs="Arial"/>
          <w:lang w:eastAsia="zh-SG"/>
        </w:rPr>
        <w:t xml:space="preserve">Update </w:t>
      </w:r>
      <w:proofErr w:type="spellStart"/>
      <w:r w:rsidRPr="00364D9E">
        <w:rPr>
          <w:rFonts w:cs="Arial"/>
          <w:lang w:eastAsia="zh-SG"/>
        </w:rPr>
        <w:t>RefreshStaticData.dtsx</w:t>
      </w:r>
      <w:proofErr w:type="spellEnd"/>
      <w:r w:rsidRPr="00364D9E">
        <w:rPr>
          <w:rFonts w:cs="Arial"/>
          <w:lang w:eastAsia="zh-SG"/>
        </w:rPr>
        <w:t xml:space="preserve"> to</w:t>
      </w:r>
      <w:r w:rsidR="002F4FE4" w:rsidRPr="00364D9E">
        <w:rPr>
          <w:rFonts w:cs="Arial"/>
          <w:lang w:eastAsia="zh-SG"/>
        </w:rPr>
        <w:t xml:space="preserve"> include marketing list refresh and active enrollment refresh.</w:t>
      </w:r>
    </w:p>
    <w:p w:rsidR="0008021E" w:rsidRPr="00DE0BDF" w:rsidRDefault="0008021E"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r w:rsidRPr="00DE0BDF">
        <w:rPr>
          <w:rFonts w:ascii="Arial" w:eastAsia="Times New Roman" w:hAnsi="Arial" w:cs="Arial"/>
          <w:b/>
          <w:bCs/>
          <w:iCs/>
          <w:sz w:val="24"/>
          <w:szCs w:val="28"/>
          <w:lang w:val="en-GB"/>
        </w:rPr>
        <w:t xml:space="preserve"> </w:t>
      </w:r>
      <w:bookmarkStart w:id="67" w:name="_Toc467005838"/>
      <w:r w:rsidRPr="00DE0BDF">
        <w:rPr>
          <w:rFonts w:ascii="Arial" w:eastAsia="Times New Roman" w:hAnsi="Arial" w:cs="Arial"/>
          <w:b/>
          <w:bCs/>
          <w:iCs/>
          <w:sz w:val="24"/>
          <w:szCs w:val="28"/>
          <w:lang w:val="en-GB"/>
        </w:rPr>
        <w:t>Stored Procedures</w:t>
      </w:r>
      <w:bookmarkEnd w:id="67"/>
    </w:p>
    <w:p w:rsidR="00195757" w:rsidRPr="00364D9E" w:rsidRDefault="00394F05" w:rsidP="00394F05">
      <w:pPr>
        <w:pStyle w:val="ListParagraph"/>
        <w:numPr>
          <w:ilvl w:val="0"/>
          <w:numId w:val="16"/>
        </w:numPr>
        <w:jc w:val="both"/>
        <w:rPr>
          <w:rFonts w:cs="Arial"/>
          <w:lang w:eastAsia="zh-SG"/>
        </w:rPr>
      </w:pPr>
      <w:r w:rsidRPr="00364D9E">
        <w:rPr>
          <w:rFonts w:cs="Arial"/>
          <w:lang w:eastAsia="zh-SG"/>
        </w:rPr>
        <w:t>Create a stored procedure</w:t>
      </w:r>
      <w:r w:rsidR="005E3C09" w:rsidRPr="00364D9E">
        <w:rPr>
          <w:rFonts w:cs="Arial"/>
          <w:lang w:eastAsia="zh-SG"/>
        </w:rPr>
        <w:t xml:space="preserve"> to validate the contents of RRDRPI</w:t>
      </w:r>
      <w:r w:rsidRPr="00364D9E">
        <w:rPr>
          <w:rFonts w:cs="Arial"/>
          <w:lang w:eastAsia="zh-SG"/>
        </w:rPr>
        <w:t xml:space="preserve"> staging table. This stored procedure </w:t>
      </w:r>
    </w:p>
    <w:p w:rsidR="00607E1A" w:rsidRPr="00364D9E" w:rsidRDefault="00195757" w:rsidP="00364D9E">
      <w:pPr>
        <w:pStyle w:val="ListParagraph"/>
        <w:numPr>
          <w:ilvl w:val="0"/>
          <w:numId w:val="19"/>
        </w:numPr>
        <w:ind w:left="1080"/>
        <w:jc w:val="both"/>
        <w:rPr>
          <w:rFonts w:cs="Arial"/>
          <w:lang w:eastAsia="zh-SG"/>
        </w:rPr>
      </w:pPr>
      <w:r w:rsidRPr="00364D9E">
        <w:rPr>
          <w:rFonts w:cs="Arial"/>
          <w:lang w:eastAsia="zh-SG"/>
        </w:rPr>
        <w:t>C</w:t>
      </w:r>
      <w:r w:rsidR="00394F05" w:rsidRPr="00364D9E">
        <w:rPr>
          <w:rFonts w:cs="Arial"/>
          <w:lang w:eastAsia="zh-SG"/>
        </w:rPr>
        <w:t>ompares the file to the enrollment table in the staging database</w:t>
      </w:r>
      <w:r w:rsidR="00607E1A" w:rsidRPr="00364D9E">
        <w:rPr>
          <w:rFonts w:cs="Arial"/>
          <w:lang w:eastAsia="zh-SG"/>
        </w:rPr>
        <w:t xml:space="preserve"> (CRM. </w:t>
      </w:r>
      <w:proofErr w:type="spellStart"/>
      <w:r w:rsidR="00607E1A" w:rsidRPr="00364D9E">
        <w:rPr>
          <w:rFonts w:cs="Arial"/>
          <w:lang w:eastAsia="zh-SG"/>
        </w:rPr>
        <w:t>EVOActiveEnrollment</w:t>
      </w:r>
      <w:proofErr w:type="spellEnd"/>
      <w:r w:rsidR="00607E1A" w:rsidRPr="00364D9E">
        <w:rPr>
          <w:rFonts w:cs="Arial"/>
          <w:lang w:eastAsia="zh-SG"/>
        </w:rPr>
        <w:t>)</w:t>
      </w:r>
      <w:r w:rsidR="00394F05" w:rsidRPr="00364D9E">
        <w:rPr>
          <w:rFonts w:cs="Arial"/>
          <w:lang w:eastAsia="zh-SG"/>
        </w:rPr>
        <w:t xml:space="preserve"> and flags records in RPI staging table as ‘Invalid’ </w:t>
      </w:r>
      <w:r w:rsidR="00607E1A" w:rsidRPr="00364D9E">
        <w:rPr>
          <w:rFonts w:cs="Arial"/>
          <w:lang w:eastAsia="zh-SG"/>
        </w:rPr>
        <w:t>(</w:t>
      </w:r>
      <w:proofErr w:type="spellStart"/>
      <w:r w:rsidR="00607E1A" w:rsidRPr="00364D9E">
        <w:rPr>
          <w:rFonts w:cs="Arial"/>
          <w:lang w:eastAsia="zh-SG"/>
        </w:rPr>
        <w:t>IsValid</w:t>
      </w:r>
      <w:proofErr w:type="spellEnd"/>
      <w:r w:rsidR="00607E1A" w:rsidRPr="00364D9E">
        <w:rPr>
          <w:rFonts w:cs="Arial"/>
          <w:lang w:eastAsia="zh-SG"/>
        </w:rPr>
        <w:t xml:space="preserve"> = 0)</w:t>
      </w:r>
      <w:r w:rsidR="008E306D">
        <w:rPr>
          <w:rFonts w:cs="Arial"/>
          <w:lang w:eastAsia="zh-SG"/>
        </w:rPr>
        <w:t xml:space="preserve"> </w:t>
      </w:r>
      <w:r w:rsidR="00394F05" w:rsidRPr="00364D9E">
        <w:rPr>
          <w:rFonts w:cs="Arial"/>
          <w:lang w:eastAsia="zh-SG"/>
        </w:rPr>
        <w:t>based on whether or not the enrollment is present in CRM and/or its status is ‘Active’</w:t>
      </w:r>
      <w:r w:rsidR="00607E1A" w:rsidRPr="00364D9E">
        <w:rPr>
          <w:rFonts w:cs="Arial"/>
          <w:lang w:eastAsia="zh-SG"/>
        </w:rPr>
        <w:t xml:space="preserve"> and/or RPI Opt out = ‘Yes’ in CRM</w:t>
      </w:r>
    </w:p>
    <w:p w:rsidR="00195757" w:rsidRPr="00364D9E" w:rsidRDefault="00195757" w:rsidP="00364D9E">
      <w:pPr>
        <w:pStyle w:val="ListParagraph"/>
        <w:numPr>
          <w:ilvl w:val="0"/>
          <w:numId w:val="19"/>
        </w:numPr>
        <w:ind w:left="1080"/>
        <w:jc w:val="both"/>
        <w:rPr>
          <w:rFonts w:cs="Arial"/>
          <w:lang w:eastAsia="zh-SG"/>
        </w:rPr>
      </w:pPr>
      <w:r w:rsidRPr="00364D9E">
        <w:rPr>
          <w:rFonts w:cs="Arial"/>
          <w:lang w:eastAsia="zh-SG"/>
        </w:rPr>
        <w:t>Compares the file to the marketing list table in the staging database</w:t>
      </w:r>
      <w:r w:rsidR="00607E1A" w:rsidRPr="00364D9E">
        <w:rPr>
          <w:rFonts w:cs="Arial"/>
          <w:lang w:eastAsia="zh-SG"/>
        </w:rPr>
        <w:t>(</w:t>
      </w:r>
      <w:proofErr w:type="spellStart"/>
      <w:r w:rsidR="00607E1A" w:rsidRPr="00364D9E">
        <w:rPr>
          <w:rFonts w:cs="Arial"/>
          <w:lang w:eastAsia="zh-SG"/>
        </w:rPr>
        <w:t>EVOMarketingCode</w:t>
      </w:r>
      <w:proofErr w:type="spellEnd"/>
      <w:r w:rsidR="00607E1A" w:rsidRPr="00364D9E">
        <w:rPr>
          <w:rFonts w:cs="Arial"/>
          <w:lang w:eastAsia="zh-SG"/>
        </w:rPr>
        <w:t>)</w:t>
      </w:r>
      <w:r w:rsidRPr="00364D9E">
        <w:rPr>
          <w:rFonts w:cs="Arial"/>
          <w:lang w:eastAsia="zh-SG"/>
        </w:rPr>
        <w:t xml:space="preserve"> and if no marketing list is found with </w:t>
      </w:r>
      <w:r w:rsidR="00325DE9" w:rsidRPr="00364D9E">
        <w:rPr>
          <w:rFonts w:cs="Arial"/>
          <w:lang w:eastAsia="zh-SG"/>
        </w:rPr>
        <w:t xml:space="preserve">RPI </w:t>
      </w:r>
      <w:r w:rsidRPr="00364D9E">
        <w:rPr>
          <w:rFonts w:cs="Arial"/>
          <w:lang w:eastAsia="zh-SG"/>
        </w:rPr>
        <w:t>code</w:t>
      </w:r>
      <w:r w:rsidR="002F4FE4" w:rsidRPr="00364D9E">
        <w:rPr>
          <w:rFonts w:cs="Arial"/>
          <w:lang w:eastAsia="zh-SG"/>
        </w:rPr>
        <w:t xml:space="preserve"> (from file)</w:t>
      </w:r>
      <w:r w:rsidRPr="00364D9E">
        <w:rPr>
          <w:rFonts w:cs="Arial"/>
          <w:lang w:eastAsia="zh-SG"/>
        </w:rPr>
        <w:t>, it flags</w:t>
      </w:r>
      <w:r w:rsidR="00325DE9" w:rsidRPr="00364D9E">
        <w:rPr>
          <w:rFonts w:cs="Arial"/>
          <w:lang w:eastAsia="zh-SG"/>
        </w:rPr>
        <w:t xml:space="preserve"> the record</w:t>
      </w:r>
      <w:r w:rsidRPr="00364D9E">
        <w:rPr>
          <w:rFonts w:cs="Arial"/>
          <w:lang w:eastAsia="zh-SG"/>
        </w:rPr>
        <w:t xml:space="preserve"> in RPI staging table as ‘Invalid</w:t>
      </w:r>
      <w:proofErr w:type="gramStart"/>
      <w:r w:rsidRPr="00364D9E">
        <w:rPr>
          <w:rFonts w:cs="Arial"/>
          <w:lang w:eastAsia="zh-SG"/>
        </w:rPr>
        <w:t>’</w:t>
      </w:r>
      <w:r w:rsidR="002F4FE4" w:rsidRPr="00364D9E">
        <w:rPr>
          <w:rFonts w:cs="Arial"/>
          <w:lang w:eastAsia="zh-SG"/>
        </w:rPr>
        <w:t>.</w:t>
      </w:r>
      <w:r w:rsidR="00607E1A" w:rsidRPr="00364D9E">
        <w:rPr>
          <w:rFonts w:cs="Arial"/>
          <w:lang w:eastAsia="zh-SG"/>
        </w:rPr>
        <w:t>(</w:t>
      </w:r>
      <w:proofErr w:type="spellStart"/>
      <w:proofErr w:type="gramEnd"/>
      <w:r w:rsidR="00607E1A" w:rsidRPr="00364D9E">
        <w:rPr>
          <w:rFonts w:cs="Arial"/>
          <w:lang w:eastAsia="zh-SG"/>
        </w:rPr>
        <w:t>IsValid</w:t>
      </w:r>
      <w:proofErr w:type="spellEnd"/>
      <w:r w:rsidR="00607E1A" w:rsidRPr="00364D9E">
        <w:rPr>
          <w:rFonts w:cs="Arial"/>
          <w:lang w:eastAsia="zh-SG"/>
        </w:rPr>
        <w:t xml:space="preserve"> = 0)</w:t>
      </w:r>
    </w:p>
    <w:p w:rsidR="00607E1A" w:rsidRPr="00364D9E" w:rsidRDefault="00607E1A" w:rsidP="00364D9E">
      <w:pPr>
        <w:pStyle w:val="ListParagraph"/>
        <w:numPr>
          <w:ilvl w:val="0"/>
          <w:numId w:val="19"/>
        </w:numPr>
        <w:ind w:left="1080"/>
        <w:jc w:val="both"/>
        <w:rPr>
          <w:rFonts w:cs="Arial"/>
          <w:lang w:eastAsia="zh-SG"/>
        </w:rPr>
      </w:pPr>
      <w:r w:rsidRPr="00364D9E">
        <w:rPr>
          <w:rFonts w:cs="Arial"/>
          <w:lang w:eastAsia="zh-SG"/>
        </w:rPr>
        <w:t xml:space="preserve">The </w:t>
      </w:r>
      <w:proofErr w:type="spellStart"/>
      <w:r w:rsidRPr="00364D9E">
        <w:rPr>
          <w:rFonts w:cs="Arial"/>
          <w:lang w:eastAsia="zh-SG"/>
        </w:rPr>
        <w:t>Sp</w:t>
      </w:r>
      <w:proofErr w:type="spellEnd"/>
      <w:r w:rsidRPr="00364D9E">
        <w:rPr>
          <w:rFonts w:cs="Arial"/>
          <w:lang w:eastAsia="zh-SG"/>
        </w:rPr>
        <w:t xml:space="preserve"> also updates the ‘</w:t>
      </w:r>
      <w:proofErr w:type="spellStart"/>
      <w:r w:rsidRPr="00364D9E">
        <w:rPr>
          <w:rFonts w:cs="Arial"/>
          <w:lang w:eastAsia="zh-SG"/>
        </w:rPr>
        <w:t>ErrorMessage</w:t>
      </w:r>
      <w:proofErr w:type="spellEnd"/>
      <w:r w:rsidRPr="00364D9E">
        <w:rPr>
          <w:rFonts w:cs="Arial"/>
          <w:lang w:eastAsia="zh-SG"/>
        </w:rPr>
        <w:t>’ column as per respective errors</w:t>
      </w:r>
    </w:p>
    <w:p w:rsidR="00607E1A" w:rsidRPr="00364D9E" w:rsidRDefault="00607E1A" w:rsidP="00364D9E">
      <w:pPr>
        <w:pStyle w:val="NormalWeb"/>
        <w:numPr>
          <w:ilvl w:val="1"/>
          <w:numId w:val="19"/>
        </w:numPr>
        <w:spacing w:beforeAutospacing="0" w:afterAutospacing="0"/>
        <w:ind w:left="1800"/>
        <w:rPr>
          <w:rFonts w:ascii="Arial" w:hAnsi="Arial" w:cs="Arial"/>
          <w:sz w:val="22"/>
          <w:lang w:eastAsia="zh-SG"/>
        </w:rPr>
      </w:pPr>
      <w:r w:rsidRPr="00364D9E">
        <w:rPr>
          <w:rFonts w:ascii="Arial" w:hAnsi="Arial" w:cs="Arial"/>
          <w:sz w:val="22"/>
          <w:lang w:eastAsia="zh-SG"/>
        </w:rPr>
        <w:t>Enrollment Numbers not matched in CRM</w:t>
      </w:r>
    </w:p>
    <w:p w:rsidR="00607E1A" w:rsidRPr="00364D9E" w:rsidRDefault="00607E1A" w:rsidP="00364D9E">
      <w:pPr>
        <w:pStyle w:val="NormalWeb"/>
        <w:numPr>
          <w:ilvl w:val="1"/>
          <w:numId w:val="19"/>
        </w:numPr>
        <w:spacing w:beforeAutospacing="0" w:afterAutospacing="0"/>
        <w:ind w:left="1800"/>
        <w:rPr>
          <w:rFonts w:ascii="Arial" w:hAnsi="Arial" w:cs="Arial"/>
          <w:sz w:val="22"/>
          <w:lang w:eastAsia="zh-SG"/>
        </w:rPr>
      </w:pPr>
      <w:r w:rsidRPr="00364D9E">
        <w:rPr>
          <w:rFonts w:ascii="Arial" w:hAnsi="Arial" w:cs="Arial"/>
          <w:sz w:val="22"/>
          <w:lang w:eastAsia="zh-SG"/>
        </w:rPr>
        <w:t>Enrollments that do not have an Enrollment Status = Active in CRM</w:t>
      </w:r>
    </w:p>
    <w:p w:rsidR="00114C39" w:rsidRPr="00364D9E" w:rsidRDefault="00114C39" w:rsidP="00364D9E">
      <w:pPr>
        <w:pStyle w:val="NormalWeb"/>
        <w:numPr>
          <w:ilvl w:val="1"/>
          <w:numId w:val="19"/>
        </w:numPr>
        <w:spacing w:beforeAutospacing="0" w:afterAutospacing="0"/>
        <w:ind w:left="1800"/>
        <w:rPr>
          <w:rFonts w:ascii="Arial" w:hAnsi="Arial" w:cs="Arial"/>
          <w:sz w:val="22"/>
          <w:lang w:eastAsia="zh-SG"/>
        </w:rPr>
      </w:pPr>
      <w:r w:rsidRPr="00364D9E">
        <w:rPr>
          <w:rFonts w:ascii="Arial" w:hAnsi="Arial" w:cs="Arial"/>
          <w:sz w:val="22"/>
          <w:lang w:eastAsia="zh-SG"/>
        </w:rPr>
        <w:t>RPI Code not matched to Marketing List in CRM</w:t>
      </w:r>
    </w:p>
    <w:p w:rsidR="00607E1A" w:rsidRPr="00364D9E" w:rsidRDefault="00114C39" w:rsidP="00364D9E">
      <w:pPr>
        <w:pStyle w:val="NormalWeb"/>
        <w:numPr>
          <w:ilvl w:val="1"/>
          <w:numId w:val="19"/>
        </w:numPr>
        <w:spacing w:beforeAutospacing="0" w:afterAutospacing="0"/>
        <w:ind w:left="1800"/>
        <w:rPr>
          <w:rFonts w:ascii="Arial" w:hAnsi="Arial" w:cs="Arial"/>
          <w:sz w:val="22"/>
          <w:lang w:eastAsia="zh-SG"/>
        </w:rPr>
      </w:pPr>
      <w:r w:rsidRPr="00364D9E">
        <w:rPr>
          <w:rFonts w:ascii="Arial" w:hAnsi="Arial" w:cs="Arial"/>
          <w:sz w:val="22"/>
          <w:lang w:eastAsia="zh-SG"/>
        </w:rPr>
        <w:t>Enrollment RPI Opt Out = Yes</w:t>
      </w:r>
    </w:p>
    <w:p w:rsidR="00114C39" w:rsidRPr="00364D9E" w:rsidRDefault="00114C39" w:rsidP="00364D9E">
      <w:pPr>
        <w:pStyle w:val="NormalWeb"/>
        <w:spacing w:beforeAutospacing="0" w:afterAutospacing="0"/>
        <w:ind w:left="720"/>
        <w:rPr>
          <w:rFonts w:ascii="Arial" w:hAnsi="Arial" w:cs="Arial"/>
          <w:sz w:val="22"/>
          <w:lang w:eastAsia="zh-SG"/>
        </w:rPr>
      </w:pPr>
      <w:r w:rsidRPr="00364D9E">
        <w:rPr>
          <w:rFonts w:ascii="Arial" w:hAnsi="Arial" w:cs="Arial"/>
          <w:sz w:val="22"/>
          <w:lang w:eastAsia="zh-SG"/>
        </w:rPr>
        <w:t xml:space="preserve">Stored Procedure: </w:t>
      </w:r>
      <w:proofErr w:type="spellStart"/>
      <w:r w:rsidR="00017F13" w:rsidRPr="00364D9E">
        <w:rPr>
          <w:rFonts w:ascii="Arial" w:hAnsi="Arial" w:cs="Arial"/>
          <w:sz w:val="22"/>
          <w:lang w:eastAsia="zh-SG"/>
        </w:rPr>
        <w:t>sp_aweValidateForEnrollmentAndMarketingList</w:t>
      </w:r>
      <w:proofErr w:type="spellEnd"/>
    </w:p>
    <w:p w:rsidR="009D3222" w:rsidRPr="00364D9E" w:rsidRDefault="009D3222" w:rsidP="009D3222">
      <w:pPr>
        <w:pStyle w:val="NormalWeb"/>
        <w:numPr>
          <w:ilvl w:val="0"/>
          <w:numId w:val="16"/>
        </w:numPr>
        <w:spacing w:beforeAutospacing="0" w:afterAutospacing="0"/>
        <w:rPr>
          <w:rFonts w:ascii="Arial" w:hAnsi="Arial" w:cs="Arial"/>
          <w:sz w:val="22"/>
          <w:lang w:eastAsia="zh-SG"/>
        </w:rPr>
      </w:pPr>
      <w:r w:rsidRPr="00364D9E">
        <w:rPr>
          <w:rFonts w:ascii="Arial" w:hAnsi="Arial" w:cs="Arial"/>
          <w:sz w:val="22"/>
          <w:lang w:eastAsia="zh-SG"/>
        </w:rPr>
        <w:t>Create a stored procedure to update these errors along with created date time in the fallout staging table.</w:t>
      </w:r>
    </w:p>
    <w:p w:rsidR="0045095F" w:rsidRPr="00364D9E" w:rsidRDefault="0045095F" w:rsidP="0045095F">
      <w:pPr>
        <w:pStyle w:val="NormalWeb"/>
        <w:spacing w:beforeAutospacing="0" w:afterAutospacing="0"/>
        <w:ind w:left="720"/>
        <w:rPr>
          <w:rFonts w:ascii="Arial" w:hAnsi="Arial" w:cs="Arial"/>
          <w:sz w:val="22"/>
          <w:lang w:eastAsia="zh-SG"/>
        </w:rPr>
      </w:pPr>
      <w:r w:rsidRPr="00364D9E">
        <w:rPr>
          <w:rFonts w:ascii="Arial" w:hAnsi="Arial" w:cs="Arial"/>
          <w:sz w:val="22"/>
          <w:lang w:eastAsia="zh-SG"/>
        </w:rPr>
        <w:t xml:space="preserve">Stored Procedure: </w:t>
      </w:r>
      <w:proofErr w:type="spellStart"/>
      <w:r w:rsidRPr="00364D9E">
        <w:rPr>
          <w:rFonts w:ascii="Arial" w:hAnsi="Arial" w:cs="Arial"/>
          <w:sz w:val="22"/>
          <w:lang w:eastAsia="zh-SG"/>
        </w:rPr>
        <w:t>sp_aweLoadRRDRPIErrorRecords</w:t>
      </w:r>
      <w:proofErr w:type="spellEnd"/>
    </w:p>
    <w:p w:rsidR="00676CBF" w:rsidRPr="00364D9E" w:rsidRDefault="00921544" w:rsidP="00921544">
      <w:pPr>
        <w:pStyle w:val="ListParagraph"/>
        <w:numPr>
          <w:ilvl w:val="0"/>
          <w:numId w:val="16"/>
        </w:numPr>
        <w:rPr>
          <w:rFonts w:cs="Arial"/>
          <w:lang w:val="en-GB" w:eastAsia="zh-SG"/>
        </w:rPr>
      </w:pPr>
      <w:r w:rsidRPr="00364D9E">
        <w:rPr>
          <w:rFonts w:cs="Arial"/>
          <w:lang w:val="en-GB" w:eastAsia="zh-SG"/>
        </w:rPr>
        <w:t>Create a stored procedure to</w:t>
      </w:r>
      <w:r w:rsidR="005E3C09" w:rsidRPr="00364D9E">
        <w:rPr>
          <w:rFonts w:cs="Arial"/>
          <w:lang w:val="en-GB" w:eastAsia="zh-SG"/>
        </w:rPr>
        <w:t xml:space="preserve"> update </w:t>
      </w:r>
      <w:proofErr w:type="spellStart"/>
      <w:r w:rsidR="005E3C09" w:rsidRPr="00364D9E">
        <w:rPr>
          <w:rFonts w:cs="Arial"/>
          <w:lang w:val="en-GB" w:eastAsia="zh-SG"/>
        </w:rPr>
        <w:t>listid</w:t>
      </w:r>
      <w:proofErr w:type="spellEnd"/>
      <w:r w:rsidR="005E3C09" w:rsidRPr="00364D9E">
        <w:rPr>
          <w:rFonts w:cs="Arial"/>
          <w:lang w:val="en-GB" w:eastAsia="zh-SG"/>
        </w:rPr>
        <w:t xml:space="preserve">, </w:t>
      </w:r>
      <w:proofErr w:type="spellStart"/>
      <w:r w:rsidR="005E3C09" w:rsidRPr="00364D9E">
        <w:rPr>
          <w:rFonts w:cs="Arial"/>
          <w:lang w:val="en-GB" w:eastAsia="zh-SG"/>
        </w:rPr>
        <w:t>enrollmentid</w:t>
      </w:r>
      <w:proofErr w:type="spellEnd"/>
      <w:r w:rsidR="005E3C09" w:rsidRPr="00364D9E">
        <w:rPr>
          <w:rFonts w:cs="Arial"/>
          <w:lang w:val="en-GB" w:eastAsia="zh-SG"/>
        </w:rPr>
        <w:t xml:space="preserve">, </w:t>
      </w:r>
      <w:proofErr w:type="spellStart"/>
      <w:r w:rsidR="005E3C09" w:rsidRPr="00364D9E">
        <w:rPr>
          <w:rFonts w:cs="Arial"/>
          <w:lang w:val="en-GB" w:eastAsia="zh-SG"/>
        </w:rPr>
        <w:t>contactid</w:t>
      </w:r>
      <w:proofErr w:type="spellEnd"/>
      <w:r w:rsidR="005E3C09" w:rsidRPr="00364D9E">
        <w:rPr>
          <w:rFonts w:cs="Arial"/>
          <w:lang w:val="en-GB" w:eastAsia="zh-SG"/>
        </w:rPr>
        <w:t xml:space="preserve"> on RRDRPI table</w:t>
      </w:r>
      <w:r w:rsidRPr="00364D9E">
        <w:rPr>
          <w:rFonts w:cs="Arial"/>
          <w:lang w:val="en-GB" w:eastAsia="zh-SG"/>
        </w:rPr>
        <w:t xml:space="preserve"> </w:t>
      </w:r>
    </w:p>
    <w:p w:rsidR="00921544" w:rsidRPr="00364D9E" w:rsidRDefault="00676CBF" w:rsidP="00676CBF">
      <w:pPr>
        <w:pStyle w:val="ListParagraph"/>
        <w:numPr>
          <w:ilvl w:val="0"/>
          <w:numId w:val="27"/>
        </w:numPr>
        <w:rPr>
          <w:rFonts w:cs="Arial"/>
          <w:lang w:val="en-GB" w:eastAsia="zh-SG"/>
        </w:rPr>
      </w:pPr>
      <w:r w:rsidRPr="00364D9E">
        <w:rPr>
          <w:rFonts w:cs="Arial"/>
          <w:lang w:val="en-GB" w:eastAsia="zh-SG"/>
        </w:rPr>
        <w:t>L</w:t>
      </w:r>
      <w:r w:rsidR="00921544" w:rsidRPr="00364D9E">
        <w:rPr>
          <w:rFonts w:cs="Arial"/>
          <w:lang w:val="en-GB" w:eastAsia="zh-SG"/>
        </w:rPr>
        <w:t>ookup marketing</w:t>
      </w:r>
      <w:r w:rsidR="00394F05" w:rsidRPr="00364D9E">
        <w:rPr>
          <w:rFonts w:cs="Arial"/>
          <w:lang w:val="en-GB" w:eastAsia="zh-SG"/>
        </w:rPr>
        <w:t xml:space="preserve"> lists </w:t>
      </w:r>
      <w:r w:rsidRPr="00364D9E">
        <w:rPr>
          <w:rFonts w:cs="Arial"/>
          <w:lang w:val="en-GB" w:eastAsia="zh-SG"/>
        </w:rPr>
        <w:t xml:space="preserve">(in </w:t>
      </w:r>
      <w:proofErr w:type="spellStart"/>
      <w:r w:rsidR="00BE0EEE" w:rsidRPr="00364D9E">
        <w:rPr>
          <w:rFonts w:cs="Arial"/>
          <w:lang w:eastAsia="zh-SG"/>
        </w:rPr>
        <w:t>CRM.EVOMarketingList</w:t>
      </w:r>
      <w:proofErr w:type="spellEnd"/>
      <w:r w:rsidRPr="00364D9E">
        <w:rPr>
          <w:rFonts w:cs="Arial"/>
          <w:lang w:val="en-GB" w:eastAsia="zh-SG"/>
        </w:rPr>
        <w:t>)</w:t>
      </w:r>
      <w:r w:rsidR="00BE0EEE" w:rsidRPr="00364D9E">
        <w:rPr>
          <w:rFonts w:cs="Arial"/>
          <w:lang w:val="en-GB" w:eastAsia="zh-SG"/>
        </w:rPr>
        <w:t xml:space="preserve"> </w:t>
      </w:r>
      <w:r w:rsidR="00394F05" w:rsidRPr="00364D9E">
        <w:rPr>
          <w:rFonts w:cs="Arial"/>
          <w:lang w:val="en-GB" w:eastAsia="zh-SG"/>
        </w:rPr>
        <w:t xml:space="preserve">based </w:t>
      </w:r>
      <w:r w:rsidR="006636E6" w:rsidRPr="00364D9E">
        <w:rPr>
          <w:rFonts w:cs="Arial"/>
          <w:lang w:val="en-GB" w:eastAsia="zh-SG"/>
        </w:rPr>
        <w:t xml:space="preserve">on </w:t>
      </w:r>
      <w:r w:rsidR="00325DE9" w:rsidRPr="00364D9E">
        <w:rPr>
          <w:rFonts w:cs="Arial"/>
          <w:lang w:val="en-GB" w:eastAsia="zh-SG"/>
        </w:rPr>
        <w:t xml:space="preserve">RPI </w:t>
      </w:r>
      <w:r w:rsidR="00394F05" w:rsidRPr="00364D9E">
        <w:rPr>
          <w:rFonts w:cs="Arial"/>
          <w:lang w:val="en-GB" w:eastAsia="zh-SG"/>
        </w:rPr>
        <w:t>code</w:t>
      </w:r>
      <w:r w:rsidR="006636E6" w:rsidRPr="00364D9E">
        <w:rPr>
          <w:rFonts w:cs="Arial"/>
          <w:lang w:val="en-GB" w:eastAsia="zh-SG"/>
        </w:rPr>
        <w:t xml:space="preserve"> (from file)</w:t>
      </w:r>
      <w:r w:rsidR="00394F05" w:rsidRPr="00364D9E">
        <w:rPr>
          <w:rFonts w:cs="Arial"/>
          <w:lang w:val="en-GB" w:eastAsia="zh-SG"/>
        </w:rPr>
        <w:t xml:space="preserve"> and update the </w:t>
      </w:r>
      <w:proofErr w:type="spellStart"/>
      <w:r w:rsidR="00394F05" w:rsidRPr="00364D9E">
        <w:rPr>
          <w:rFonts w:cs="Arial"/>
          <w:lang w:val="en-GB" w:eastAsia="zh-SG"/>
        </w:rPr>
        <w:t>listid</w:t>
      </w:r>
      <w:proofErr w:type="spellEnd"/>
      <w:r w:rsidR="00394F05" w:rsidRPr="00364D9E">
        <w:rPr>
          <w:rFonts w:cs="Arial"/>
          <w:lang w:val="en-GB" w:eastAsia="zh-SG"/>
        </w:rPr>
        <w:t xml:space="preserve"> against the corresponding record in </w:t>
      </w:r>
      <w:r w:rsidR="006636E6" w:rsidRPr="00364D9E">
        <w:rPr>
          <w:rFonts w:cs="Arial"/>
          <w:lang w:val="en-GB" w:eastAsia="zh-SG"/>
        </w:rPr>
        <w:t>RRD</w:t>
      </w:r>
      <w:r w:rsidR="00394F05" w:rsidRPr="00364D9E">
        <w:rPr>
          <w:rFonts w:cs="Arial"/>
          <w:lang w:val="en-GB" w:eastAsia="zh-SG"/>
        </w:rPr>
        <w:t>RPI staging table.</w:t>
      </w:r>
      <w:r w:rsidR="00921544" w:rsidRPr="00364D9E">
        <w:rPr>
          <w:rFonts w:cs="Arial"/>
          <w:lang w:val="en-GB" w:eastAsia="zh-SG"/>
        </w:rPr>
        <w:t xml:space="preserve"> </w:t>
      </w:r>
    </w:p>
    <w:p w:rsidR="006636E6" w:rsidRPr="00364D9E" w:rsidRDefault="00BE0EEE" w:rsidP="006636E6">
      <w:pPr>
        <w:pStyle w:val="ListParagraph"/>
        <w:numPr>
          <w:ilvl w:val="0"/>
          <w:numId w:val="27"/>
        </w:numPr>
        <w:rPr>
          <w:rFonts w:cs="Arial"/>
          <w:lang w:val="en-GB" w:eastAsia="zh-SG"/>
        </w:rPr>
      </w:pPr>
      <w:r w:rsidRPr="00364D9E">
        <w:rPr>
          <w:rFonts w:cs="Arial"/>
          <w:lang w:val="en-GB" w:eastAsia="zh-SG"/>
        </w:rPr>
        <w:t xml:space="preserve">Lookup </w:t>
      </w:r>
      <w:r w:rsidR="006636E6" w:rsidRPr="00364D9E">
        <w:rPr>
          <w:rFonts w:cs="Arial"/>
          <w:lang w:val="en-GB" w:eastAsia="zh-SG"/>
        </w:rPr>
        <w:t>enrolments</w:t>
      </w:r>
      <w:r w:rsidR="0089205F" w:rsidRPr="00364D9E">
        <w:rPr>
          <w:rFonts w:cs="Arial"/>
          <w:lang w:val="en-GB" w:eastAsia="zh-SG"/>
        </w:rPr>
        <w:t xml:space="preserve"> </w:t>
      </w:r>
      <w:r w:rsidR="006636E6" w:rsidRPr="00364D9E">
        <w:rPr>
          <w:rFonts w:cs="Arial"/>
          <w:lang w:val="en-GB" w:eastAsia="zh-SG"/>
        </w:rPr>
        <w:t xml:space="preserve">(in </w:t>
      </w:r>
      <w:proofErr w:type="spellStart"/>
      <w:r w:rsidR="006636E6" w:rsidRPr="00364D9E">
        <w:rPr>
          <w:rFonts w:cs="Arial"/>
          <w:lang w:eastAsia="zh-SG"/>
        </w:rPr>
        <w:t>CRMEVOActiveEnrollment</w:t>
      </w:r>
      <w:proofErr w:type="spellEnd"/>
      <w:r w:rsidR="006636E6" w:rsidRPr="00364D9E">
        <w:rPr>
          <w:rFonts w:cs="Arial"/>
          <w:lang w:val="en-GB" w:eastAsia="zh-SG"/>
        </w:rPr>
        <w:t xml:space="preserve">) based on </w:t>
      </w:r>
      <w:proofErr w:type="spellStart"/>
      <w:r w:rsidR="006636E6" w:rsidRPr="00364D9E">
        <w:rPr>
          <w:rFonts w:cs="Arial"/>
          <w:lang w:val="en-GB" w:eastAsia="zh-SG"/>
        </w:rPr>
        <w:t>Enrollment</w:t>
      </w:r>
      <w:proofErr w:type="spellEnd"/>
      <w:r w:rsidR="006636E6" w:rsidRPr="00364D9E">
        <w:rPr>
          <w:rFonts w:cs="Arial"/>
          <w:lang w:val="en-GB" w:eastAsia="zh-SG"/>
        </w:rPr>
        <w:t xml:space="preserve"> number (from file) and update the </w:t>
      </w:r>
      <w:proofErr w:type="spellStart"/>
      <w:r w:rsidR="006636E6" w:rsidRPr="00364D9E">
        <w:rPr>
          <w:rFonts w:cs="Arial"/>
          <w:lang w:val="en-GB" w:eastAsia="zh-SG"/>
        </w:rPr>
        <w:t>enrollmentid</w:t>
      </w:r>
      <w:proofErr w:type="spellEnd"/>
      <w:r w:rsidR="006636E6" w:rsidRPr="00364D9E">
        <w:rPr>
          <w:rFonts w:cs="Arial"/>
          <w:lang w:val="en-GB" w:eastAsia="zh-SG"/>
        </w:rPr>
        <w:t xml:space="preserve"> and </w:t>
      </w:r>
      <w:proofErr w:type="spellStart"/>
      <w:r w:rsidR="006636E6" w:rsidRPr="00364D9E">
        <w:rPr>
          <w:rFonts w:cs="Arial"/>
          <w:lang w:val="en-GB" w:eastAsia="zh-SG"/>
        </w:rPr>
        <w:t>contactid</w:t>
      </w:r>
      <w:proofErr w:type="spellEnd"/>
      <w:r w:rsidR="006636E6" w:rsidRPr="00364D9E">
        <w:rPr>
          <w:rFonts w:cs="Arial"/>
          <w:lang w:val="en-GB" w:eastAsia="zh-SG"/>
        </w:rPr>
        <w:t xml:space="preserve"> against the corresponding record in RRDRPI staging table.</w:t>
      </w:r>
    </w:p>
    <w:p w:rsidR="00676CBF" w:rsidRPr="00364D9E" w:rsidRDefault="006636E6" w:rsidP="006636E6">
      <w:pPr>
        <w:ind w:left="720"/>
        <w:rPr>
          <w:rFonts w:ascii="Arial" w:eastAsia="Times New Roman" w:hAnsi="Arial" w:cs="Arial"/>
          <w:szCs w:val="24"/>
          <w:lang w:val="en-GB" w:eastAsia="zh-SG"/>
        </w:rPr>
      </w:pPr>
      <w:r w:rsidRPr="00364D9E">
        <w:rPr>
          <w:rFonts w:ascii="Arial" w:eastAsia="Times New Roman" w:hAnsi="Arial" w:cs="Arial"/>
          <w:szCs w:val="24"/>
          <w:lang w:val="en-GB" w:eastAsia="zh-SG"/>
        </w:rPr>
        <w:t xml:space="preserve">Stored Procedure: </w:t>
      </w:r>
      <w:proofErr w:type="spellStart"/>
      <w:r w:rsidRPr="00364D9E">
        <w:rPr>
          <w:rFonts w:ascii="Arial" w:eastAsia="Times New Roman" w:hAnsi="Arial" w:cs="Arial"/>
          <w:szCs w:val="24"/>
          <w:lang w:val="en-GB" w:eastAsia="zh-SG"/>
        </w:rPr>
        <w:t>sp_aweUpdateListIDinRPITable</w:t>
      </w:r>
      <w:proofErr w:type="spellEnd"/>
    </w:p>
    <w:p w:rsidR="006636E6" w:rsidRPr="00364D9E" w:rsidRDefault="006636E6" w:rsidP="006636E6">
      <w:pPr>
        <w:pStyle w:val="ListParagraph"/>
        <w:numPr>
          <w:ilvl w:val="0"/>
          <w:numId w:val="16"/>
        </w:numPr>
        <w:rPr>
          <w:rFonts w:cs="Arial"/>
          <w:lang w:val="en-GB" w:eastAsia="zh-SG"/>
        </w:rPr>
      </w:pPr>
      <w:r w:rsidRPr="00364D9E">
        <w:rPr>
          <w:rFonts w:cs="Arial"/>
          <w:lang w:val="en-GB" w:eastAsia="zh-SG"/>
        </w:rPr>
        <w:t xml:space="preserve">Create a stored procedure to validate whether the contact is already </w:t>
      </w:r>
      <w:r w:rsidR="007728B8" w:rsidRPr="00364D9E">
        <w:rPr>
          <w:rFonts w:cs="Arial"/>
          <w:lang w:val="en-GB" w:eastAsia="zh-SG"/>
        </w:rPr>
        <w:t xml:space="preserve">associated to the </w:t>
      </w:r>
      <w:r w:rsidRPr="00364D9E">
        <w:rPr>
          <w:rFonts w:cs="Arial"/>
          <w:lang w:val="en-GB" w:eastAsia="zh-SG"/>
        </w:rPr>
        <w:t xml:space="preserve">marketing list if </w:t>
      </w:r>
      <w:r w:rsidR="007728B8" w:rsidRPr="00364D9E">
        <w:rPr>
          <w:rFonts w:cs="Arial"/>
          <w:lang w:val="en-GB" w:eastAsia="zh-SG"/>
        </w:rPr>
        <w:t xml:space="preserve">the contact is already a member of the marketing list, set </w:t>
      </w:r>
      <w:proofErr w:type="spellStart"/>
      <w:r w:rsidR="007728B8" w:rsidRPr="00364D9E">
        <w:rPr>
          <w:rFonts w:cs="Arial"/>
          <w:lang w:val="en-GB" w:eastAsia="zh-SG"/>
        </w:rPr>
        <w:t>Ismember</w:t>
      </w:r>
      <w:proofErr w:type="spellEnd"/>
      <w:r w:rsidR="007728B8" w:rsidRPr="00364D9E">
        <w:rPr>
          <w:rFonts w:cs="Arial"/>
          <w:lang w:val="en-GB" w:eastAsia="zh-SG"/>
        </w:rPr>
        <w:t xml:space="preserve"> = 1.</w:t>
      </w:r>
    </w:p>
    <w:p w:rsidR="007728B8" w:rsidRPr="00364D9E" w:rsidRDefault="007728B8" w:rsidP="007728B8">
      <w:pPr>
        <w:pStyle w:val="ListParagraph"/>
        <w:rPr>
          <w:rFonts w:cs="Arial"/>
          <w:lang w:val="en-GB" w:eastAsia="zh-SG"/>
        </w:rPr>
      </w:pPr>
      <w:r w:rsidRPr="00364D9E">
        <w:rPr>
          <w:rFonts w:cs="Arial"/>
          <w:lang w:val="en-GB" w:eastAsia="zh-SG"/>
        </w:rPr>
        <w:t xml:space="preserve">Stored Procedure: </w:t>
      </w:r>
      <w:proofErr w:type="spellStart"/>
      <w:r w:rsidRPr="00364D9E">
        <w:rPr>
          <w:rFonts w:cs="Arial"/>
          <w:lang w:val="en-GB" w:eastAsia="zh-SG"/>
        </w:rPr>
        <w:t>sp_aweCheckExistingMemberAssociation</w:t>
      </w:r>
      <w:proofErr w:type="spellEnd"/>
    </w:p>
    <w:p w:rsidR="00A06647" w:rsidRDefault="00A06647" w:rsidP="007728B8">
      <w:pPr>
        <w:pStyle w:val="ListParagraph"/>
        <w:rPr>
          <w:rFonts w:cs="Arial"/>
          <w:lang w:val="en-GB" w:eastAsia="zh-SG"/>
        </w:rPr>
      </w:pPr>
    </w:p>
    <w:p w:rsidR="00364D9E" w:rsidRDefault="00364D9E" w:rsidP="007728B8">
      <w:pPr>
        <w:pStyle w:val="ListParagraph"/>
        <w:rPr>
          <w:rFonts w:cs="Arial"/>
          <w:lang w:val="en-GB" w:eastAsia="zh-SG"/>
        </w:rPr>
      </w:pPr>
    </w:p>
    <w:p w:rsidR="00364D9E" w:rsidRPr="00364D9E" w:rsidRDefault="00364D9E" w:rsidP="007728B8">
      <w:pPr>
        <w:pStyle w:val="ListParagraph"/>
        <w:rPr>
          <w:rFonts w:cs="Arial"/>
          <w:lang w:val="en-GB" w:eastAsia="zh-SG"/>
        </w:rPr>
      </w:pPr>
    </w:p>
    <w:p w:rsidR="00A06647" w:rsidRPr="00364D9E" w:rsidRDefault="00A06647" w:rsidP="00A06647">
      <w:pPr>
        <w:pStyle w:val="ListParagraph"/>
        <w:numPr>
          <w:ilvl w:val="0"/>
          <w:numId w:val="16"/>
        </w:numPr>
        <w:rPr>
          <w:rFonts w:cs="Arial"/>
          <w:lang w:val="en-GB" w:eastAsia="zh-SG"/>
        </w:rPr>
      </w:pPr>
      <w:r w:rsidRPr="00364D9E">
        <w:rPr>
          <w:rFonts w:cs="Arial"/>
          <w:lang w:val="en-GB" w:eastAsia="zh-SG"/>
        </w:rPr>
        <w:t>Create a stored procedure to fetch the all the enrolments where:</w:t>
      </w:r>
    </w:p>
    <w:p w:rsidR="00364D9E" w:rsidRPr="00364D9E" w:rsidRDefault="00364D9E" w:rsidP="00364D9E">
      <w:pPr>
        <w:pStyle w:val="ListParagraph"/>
        <w:rPr>
          <w:rFonts w:cs="Arial"/>
          <w:lang w:val="en-GB" w:eastAsia="zh-SG"/>
        </w:rPr>
      </w:pP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lastRenderedPageBreak/>
        <w:t>Enrollment's</w:t>
      </w:r>
      <w:proofErr w:type="spellEnd"/>
      <w:r w:rsidRPr="00364D9E">
        <w:rPr>
          <w:rFonts w:cs="Arial"/>
          <w:lang w:val="en-GB" w:eastAsia="zh-SG"/>
        </w:rPr>
        <w:t xml:space="preserve"> Eligible Date Is Between Today and Last 7 days AND </w:t>
      </w: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t>Enrollment's</w:t>
      </w:r>
      <w:proofErr w:type="spellEnd"/>
      <w:r w:rsidRPr="00364D9E">
        <w:rPr>
          <w:rFonts w:cs="Arial"/>
          <w:lang w:val="en-GB" w:eastAsia="zh-SG"/>
        </w:rPr>
        <w:t xml:space="preserve"> </w:t>
      </w:r>
      <w:proofErr w:type="spellStart"/>
      <w:r w:rsidRPr="00364D9E">
        <w:rPr>
          <w:rFonts w:cs="Arial"/>
          <w:lang w:val="en-GB" w:eastAsia="zh-SG"/>
        </w:rPr>
        <w:t>Enrollment</w:t>
      </w:r>
      <w:proofErr w:type="spellEnd"/>
      <w:r w:rsidRPr="00364D9E">
        <w:rPr>
          <w:rFonts w:cs="Arial"/>
          <w:lang w:val="en-GB" w:eastAsia="zh-SG"/>
        </w:rPr>
        <w:t xml:space="preserve"> Status Does Not Equal </w:t>
      </w:r>
      <w:proofErr w:type="spellStart"/>
      <w:r w:rsidRPr="00364D9E">
        <w:rPr>
          <w:rFonts w:cs="Arial"/>
          <w:lang w:val="en-GB" w:eastAsia="zh-SG"/>
        </w:rPr>
        <w:t>Canceled</w:t>
      </w:r>
      <w:proofErr w:type="spellEnd"/>
      <w:r w:rsidRPr="00364D9E">
        <w:rPr>
          <w:rFonts w:cs="Arial"/>
          <w:lang w:val="en-GB" w:eastAsia="zh-SG"/>
        </w:rPr>
        <w:t xml:space="preserve"> AND </w:t>
      </w: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t>Enrollment's</w:t>
      </w:r>
      <w:proofErr w:type="spellEnd"/>
      <w:r w:rsidRPr="00364D9E">
        <w:rPr>
          <w:rFonts w:cs="Arial"/>
          <w:lang w:val="en-GB" w:eastAsia="zh-SG"/>
        </w:rPr>
        <w:t xml:space="preserve"> </w:t>
      </w:r>
      <w:proofErr w:type="spellStart"/>
      <w:r w:rsidRPr="00364D9E">
        <w:rPr>
          <w:rFonts w:cs="Arial"/>
          <w:lang w:val="en-GB" w:eastAsia="zh-SG"/>
        </w:rPr>
        <w:t>Enrollment</w:t>
      </w:r>
      <w:proofErr w:type="spellEnd"/>
      <w:r w:rsidRPr="00364D9E">
        <w:rPr>
          <w:rFonts w:cs="Arial"/>
          <w:lang w:val="en-GB" w:eastAsia="zh-SG"/>
        </w:rPr>
        <w:t xml:space="preserve"> Status Does Not Equal Cancellation Failure AND </w:t>
      </w: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t>Enrollment's</w:t>
      </w:r>
      <w:proofErr w:type="spellEnd"/>
      <w:r w:rsidRPr="00364D9E">
        <w:rPr>
          <w:rFonts w:cs="Arial"/>
          <w:lang w:val="en-GB" w:eastAsia="zh-SG"/>
        </w:rPr>
        <w:t xml:space="preserve"> Parent </w:t>
      </w:r>
      <w:proofErr w:type="spellStart"/>
      <w:r w:rsidRPr="00364D9E">
        <w:rPr>
          <w:rFonts w:cs="Arial"/>
          <w:lang w:val="en-GB" w:eastAsia="zh-SG"/>
        </w:rPr>
        <w:t>Enrollment</w:t>
      </w:r>
      <w:proofErr w:type="spellEnd"/>
      <w:r w:rsidRPr="00364D9E">
        <w:rPr>
          <w:rFonts w:cs="Arial"/>
          <w:lang w:val="en-GB" w:eastAsia="zh-SG"/>
        </w:rPr>
        <w:t xml:space="preserve"> Is Not Blank AND </w:t>
      </w: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t>Enrollment's</w:t>
      </w:r>
      <w:proofErr w:type="spellEnd"/>
      <w:r w:rsidRPr="00364D9E">
        <w:rPr>
          <w:rFonts w:cs="Arial"/>
          <w:lang w:val="en-GB" w:eastAsia="zh-SG"/>
        </w:rPr>
        <w:t xml:space="preserve"> Marketing Code Does Not Equal Parent </w:t>
      </w:r>
      <w:proofErr w:type="spellStart"/>
      <w:r w:rsidRPr="00364D9E">
        <w:rPr>
          <w:rFonts w:cs="Arial"/>
          <w:lang w:val="en-GB" w:eastAsia="zh-SG"/>
        </w:rPr>
        <w:t>Enrollment's</w:t>
      </w:r>
      <w:proofErr w:type="spellEnd"/>
      <w:r w:rsidRPr="00364D9E">
        <w:rPr>
          <w:rFonts w:cs="Arial"/>
          <w:lang w:val="en-GB" w:eastAsia="zh-SG"/>
        </w:rPr>
        <w:t xml:space="preserve"> Marketing Code AND </w:t>
      </w:r>
    </w:p>
    <w:p w:rsidR="00A06647" w:rsidRPr="00364D9E" w:rsidRDefault="00A06647" w:rsidP="00364D9E">
      <w:pPr>
        <w:pStyle w:val="ListParagraph"/>
        <w:numPr>
          <w:ilvl w:val="0"/>
          <w:numId w:val="42"/>
        </w:numPr>
        <w:spacing w:after="0"/>
        <w:rPr>
          <w:rFonts w:cs="Arial"/>
          <w:lang w:val="en-GB" w:eastAsia="zh-SG"/>
        </w:rPr>
      </w:pPr>
      <w:proofErr w:type="spellStart"/>
      <w:r w:rsidRPr="00364D9E">
        <w:rPr>
          <w:rFonts w:cs="Arial"/>
          <w:lang w:val="en-GB" w:eastAsia="zh-SG"/>
        </w:rPr>
        <w:t>Enrollment's</w:t>
      </w:r>
      <w:proofErr w:type="spellEnd"/>
      <w:r w:rsidRPr="00364D9E">
        <w:rPr>
          <w:rFonts w:cs="Arial"/>
          <w:lang w:val="en-GB" w:eastAsia="zh-SG"/>
        </w:rPr>
        <w:t xml:space="preserve"> Total (price field) Does Not Equal Parent </w:t>
      </w:r>
      <w:proofErr w:type="spellStart"/>
      <w:r w:rsidRPr="00364D9E">
        <w:rPr>
          <w:rFonts w:cs="Arial"/>
          <w:lang w:val="en-GB" w:eastAsia="zh-SG"/>
        </w:rPr>
        <w:t>Enrollment's</w:t>
      </w:r>
      <w:proofErr w:type="spellEnd"/>
      <w:r w:rsidRPr="00364D9E">
        <w:rPr>
          <w:rFonts w:cs="Arial"/>
          <w:lang w:val="en-GB" w:eastAsia="zh-SG"/>
        </w:rPr>
        <w:t xml:space="preserve"> Total (price field) AND </w:t>
      </w:r>
    </w:p>
    <w:p w:rsidR="00A06647" w:rsidRPr="00364D9E" w:rsidRDefault="00A06647" w:rsidP="00364D9E">
      <w:pPr>
        <w:pStyle w:val="ListParagraph"/>
        <w:numPr>
          <w:ilvl w:val="0"/>
          <w:numId w:val="42"/>
        </w:numPr>
        <w:spacing w:after="0"/>
        <w:rPr>
          <w:rFonts w:cs="Arial"/>
          <w:lang w:val="en-GB" w:eastAsia="zh-SG"/>
        </w:rPr>
      </w:pPr>
      <w:r w:rsidRPr="00364D9E">
        <w:rPr>
          <w:rFonts w:cs="Arial"/>
          <w:lang w:val="en-GB" w:eastAsia="zh-SG"/>
        </w:rPr>
        <w:t xml:space="preserve">Parent </w:t>
      </w:r>
      <w:proofErr w:type="spellStart"/>
      <w:r w:rsidRPr="00364D9E">
        <w:rPr>
          <w:rFonts w:cs="Arial"/>
          <w:lang w:val="en-GB" w:eastAsia="zh-SG"/>
        </w:rPr>
        <w:t>Enrollment's</w:t>
      </w:r>
      <w:proofErr w:type="spellEnd"/>
      <w:r w:rsidRPr="00364D9E">
        <w:rPr>
          <w:rFonts w:cs="Arial"/>
          <w:lang w:val="en-GB" w:eastAsia="zh-SG"/>
        </w:rPr>
        <w:t xml:space="preserve"> Auto Renew Is Credit Card/ACH AND </w:t>
      </w:r>
    </w:p>
    <w:p w:rsidR="00A06647" w:rsidRPr="00364D9E" w:rsidRDefault="00A06647" w:rsidP="00364D9E">
      <w:pPr>
        <w:pStyle w:val="ListParagraph"/>
        <w:numPr>
          <w:ilvl w:val="0"/>
          <w:numId w:val="42"/>
        </w:numPr>
        <w:spacing w:after="0"/>
        <w:rPr>
          <w:rFonts w:cs="Arial"/>
          <w:lang w:val="en-GB" w:eastAsia="zh-SG"/>
        </w:rPr>
      </w:pPr>
      <w:r w:rsidRPr="00364D9E">
        <w:rPr>
          <w:rFonts w:cs="Arial"/>
          <w:lang w:val="en-GB" w:eastAsia="zh-SG"/>
        </w:rPr>
        <w:t xml:space="preserve">Parent </w:t>
      </w:r>
      <w:proofErr w:type="spellStart"/>
      <w:r w:rsidRPr="00364D9E">
        <w:rPr>
          <w:rFonts w:cs="Arial"/>
          <w:lang w:val="en-GB" w:eastAsia="zh-SG"/>
        </w:rPr>
        <w:t>Enrollment's</w:t>
      </w:r>
      <w:proofErr w:type="spellEnd"/>
      <w:r w:rsidRPr="00364D9E">
        <w:rPr>
          <w:rFonts w:cs="Arial"/>
          <w:lang w:val="en-GB" w:eastAsia="zh-SG"/>
        </w:rPr>
        <w:t xml:space="preserve"> </w:t>
      </w:r>
      <w:proofErr w:type="spellStart"/>
      <w:r w:rsidRPr="00364D9E">
        <w:rPr>
          <w:rFonts w:cs="Arial"/>
          <w:lang w:val="en-GB" w:eastAsia="zh-SG"/>
        </w:rPr>
        <w:t>Enrollment</w:t>
      </w:r>
      <w:proofErr w:type="spellEnd"/>
      <w:r w:rsidRPr="00364D9E">
        <w:rPr>
          <w:rFonts w:cs="Arial"/>
          <w:lang w:val="en-GB" w:eastAsia="zh-SG"/>
        </w:rPr>
        <w:t xml:space="preserve"> Status Does Not Equal </w:t>
      </w:r>
      <w:proofErr w:type="spellStart"/>
      <w:r w:rsidRPr="00364D9E">
        <w:rPr>
          <w:rFonts w:cs="Arial"/>
          <w:lang w:val="en-GB" w:eastAsia="zh-SG"/>
        </w:rPr>
        <w:t>Canceled</w:t>
      </w:r>
      <w:proofErr w:type="spellEnd"/>
      <w:r w:rsidRPr="00364D9E">
        <w:rPr>
          <w:rFonts w:cs="Arial"/>
          <w:lang w:val="en-GB" w:eastAsia="zh-SG"/>
        </w:rPr>
        <w:t xml:space="preserve"> AND </w:t>
      </w:r>
    </w:p>
    <w:p w:rsidR="00A06647" w:rsidRPr="00364D9E" w:rsidRDefault="00A06647" w:rsidP="00364D9E">
      <w:pPr>
        <w:pStyle w:val="ListParagraph"/>
        <w:numPr>
          <w:ilvl w:val="0"/>
          <w:numId w:val="42"/>
        </w:numPr>
        <w:spacing w:after="0"/>
        <w:rPr>
          <w:rFonts w:cs="Arial"/>
          <w:lang w:val="en-GB" w:eastAsia="zh-SG"/>
        </w:rPr>
      </w:pPr>
      <w:r w:rsidRPr="00364D9E">
        <w:rPr>
          <w:rFonts w:cs="Arial"/>
          <w:lang w:val="en-GB" w:eastAsia="zh-SG"/>
        </w:rPr>
        <w:t xml:space="preserve">Parent </w:t>
      </w:r>
      <w:proofErr w:type="spellStart"/>
      <w:r w:rsidRPr="00364D9E">
        <w:rPr>
          <w:rFonts w:cs="Arial"/>
          <w:lang w:val="en-GB" w:eastAsia="zh-SG"/>
        </w:rPr>
        <w:t>Enrollment's</w:t>
      </w:r>
      <w:proofErr w:type="spellEnd"/>
      <w:r w:rsidRPr="00364D9E">
        <w:rPr>
          <w:rFonts w:cs="Arial"/>
          <w:lang w:val="en-GB" w:eastAsia="zh-SG"/>
        </w:rPr>
        <w:t xml:space="preserve"> </w:t>
      </w:r>
      <w:proofErr w:type="spellStart"/>
      <w:r w:rsidRPr="00364D9E">
        <w:rPr>
          <w:rFonts w:cs="Arial"/>
          <w:lang w:val="en-GB" w:eastAsia="zh-SG"/>
        </w:rPr>
        <w:t>Enrollment</w:t>
      </w:r>
      <w:proofErr w:type="spellEnd"/>
      <w:r w:rsidRPr="00364D9E">
        <w:rPr>
          <w:rFonts w:cs="Arial"/>
          <w:lang w:val="en-GB" w:eastAsia="zh-SG"/>
        </w:rPr>
        <w:t xml:space="preserve"> Status Does Not Equal </w:t>
      </w:r>
      <w:proofErr w:type="spellStart"/>
      <w:r w:rsidRPr="00364D9E">
        <w:rPr>
          <w:rFonts w:cs="Arial"/>
          <w:lang w:val="en-GB" w:eastAsia="zh-SG"/>
        </w:rPr>
        <w:t>Cancelellation</w:t>
      </w:r>
      <w:proofErr w:type="spellEnd"/>
      <w:r w:rsidRPr="00364D9E">
        <w:rPr>
          <w:rFonts w:cs="Arial"/>
          <w:lang w:val="en-GB" w:eastAsia="zh-SG"/>
        </w:rPr>
        <w:t xml:space="preserve"> Failure AND </w:t>
      </w:r>
    </w:p>
    <w:p w:rsidR="00364D9E" w:rsidRPr="00364D9E" w:rsidRDefault="00364D9E" w:rsidP="00364D9E">
      <w:pPr>
        <w:spacing w:after="0"/>
        <w:ind w:left="360"/>
        <w:rPr>
          <w:rFonts w:ascii="Arial" w:eastAsia="Times New Roman" w:hAnsi="Arial" w:cs="Arial"/>
          <w:szCs w:val="24"/>
          <w:lang w:val="en-GB" w:eastAsia="zh-SG"/>
        </w:rPr>
      </w:pPr>
    </w:p>
    <w:p w:rsidR="00A06647" w:rsidRPr="00364D9E" w:rsidRDefault="00A06647" w:rsidP="00364D9E">
      <w:pPr>
        <w:spacing w:after="0"/>
        <w:ind w:left="360"/>
        <w:rPr>
          <w:rFonts w:ascii="Arial" w:eastAsia="Times New Roman" w:hAnsi="Arial" w:cs="Arial"/>
          <w:szCs w:val="24"/>
          <w:lang w:val="en-GB" w:eastAsia="zh-SG"/>
        </w:rPr>
      </w:pPr>
      <w:r w:rsidRPr="00364D9E">
        <w:rPr>
          <w:rFonts w:ascii="Arial" w:eastAsia="Times New Roman" w:hAnsi="Arial" w:cs="Arial"/>
          <w:szCs w:val="24"/>
          <w:lang w:val="en-GB" w:eastAsia="zh-SG"/>
        </w:rPr>
        <w:t xml:space="preserve"> </w:t>
      </w:r>
      <w:r w:rsidR="005D5621" w:rsidRPr="00364D9E">
        <w:rPr>
          <w:rFonts w:ascii="Arial" w:eastAsia="Times New Roman" w:hAnsi="Arial" w:cs="Arial"/>
          <w:szCs w:val="24"/>
          <w:lang w:val="en-GB" w:eastAsia="zh-SG"/>
        </w:rPr>
        <w:t>And Payment</w:t>
      </w:r>
      <w:r w:rsidRPr="00364D9E">
        <w:rPr>
          <w:rFonts w:ascii="Arial" w:eastAsia="Times New Roman" w:hAnsi="Arial" w:cs="Arial"/>
          <w:szCs w:val="24"/>
          <w:lang w:val="en-GB" w:eastAsia="zh-SG"/>
        </w:rPr>
        <w:t xml:space="preserve"> Authorization has</w:t>
      </w:r>
      <w:r w:rsidR="005D5621" w:rsidRPr="00364D9E">
        <w:rPr>
          <w:rFonts w:ascii="Arial" w:eastAsia="Times New Roman" w:hAnsi="Arial" w:cs="Arial"/>
          <w:szCs w:val="24"/>
          <w:lang w:val="en-GB" w:eastAsia="zh-SG"/>
        </w:rPr>
        <w:t>:</w:t>
      </w:r>
    </w:p>
    <w:p w:rsidR="00364D9E" w:rsidRPr="00364D9E" w:rsidRDefault="00364D9E" w:rsidP="00364D9E">
      <w:pPr>
        <w:spacing w:after="0"/>
        <w:ind w:left="360"/>
        <w:rPr>
          <w:rFonts w:ascii="Arial" w:eastAsia="Times New Roman" w:hAnsi="Arial" w:cs="Arial"/>
          <w:szCs w:val="24"/>
          <w:lang w:val="en-GB" w:eastAsia="zh-SG"/>
        </w:rPr>
      </w:pPr>
    </w:p>
    <w:p w:rsidR="00A06647" w:rsidRPr="00364D9E" w:rsidRDefault="00A06647" w:rsidP="00364D9E">
      <w:pPr>
        <w:pStyle w:val="ListParagraph"/>
        <w:numPr>
          <w:ilvl w:val="0"/>
          <w:numId w:val="38"/>
        </w:numPr>
        <w:spacing w:after="0"/>
        <w:rPr>
          <w:rFonts w:cs="Arial"/>
          <w:lang w:val="en-GB" w:eastAsia="zh-SG"/>
        </w:rPr>
      </w:pPr>
      <w:r w:rsidRPr="00364D9E">
        <w:rPr>
          <w:rFonts w:cs="Arial"/>
          <w:lang w:val="en-GB" w:eastAsia="zh-SG"/>
        </w:rPr>
        <w:t xml:space="preserve">Payment Method Is Credit Card/ACH AND </w:t>
      </w:r>
    </w:p>
    <w:p w:rsidR="00CF5673" w:rsidRPr="00364D9E" w:rsidRDefault="00CF5673" w:rsidP="00CF5673">
      <w:pPr>
        <w:pStyle w:val="ListParagraph"/>
        <w:numPr>
          <w:ilvl w:val="0"/>
          <w:numId w:val="38"/>
        </w:numPr>
        <w:spacing w:after="0"/>
        <w:rPr>
          <w:rFonts w:cs="Arial"/>
          <w:lang w:val="en-GB" w:eastAsia="zh-SG"/>
        </w:rPr>
      </w:pPr>
      <w:r w:rsidRPr="00364D9E">
        <w:rPr>
          <w:rFonts w:cs="Arial"/>
          <w:lang w:val="en-GB" w:eastAsia="zh-SG"/>
        </w:rPr>
        <w:t xml:space="preserve">Payment </w:t>
      </w:r>
      <w:r>
        <w:rPr>
          <w:rFonts w:cs="Arial"/>
          <w:lang w:val="en-GB" w:eastAsia="zh-SG"/>
        </w:rPr>
        <w:t>Frequency</w:t>
      </w:r>
      <w:r w:rsidRPr="00364D9E">
        <w:rPr>
          <w:rFonts w:cs="Arial"/>
          <w:lang w:val="en-GB" w:eastAsia="zh-SG"/>
        </w:rPr>
        <w:t xml:space="preserve"> Is </w:t>
      </w:r>
      <w:r>
        <w:rPr>
          <w:rFonts w:cs="Arial"/>
          <w:lang w:val="en-GB" w:eastAsia="zh-SG"/>
        </w:rPr>
        <w:t>Not One Time</w:t>
      </w:r>
      <w:r w:rsidRPr="00364D9E">
        <w:rPr>
          <w:rFonts w:cs="Arial"/>
          <w:lang w:val="en-GB" w:eastAsia="zh-SG"/>
        </w:rPr>
        <w:t xml:space="preserve"> AND </w:t>
      </w:r>
    </w:p>
    <w:p w:rsidR="00A06647" w:rsidRPr="00364D9E" w:rsidRDefault="00A06647" w:rsidP="00364D9E">
      <w:pPr>
        <w:pStyle w:val="ListParagraph"/>
        <w:numPr>
          <w:ilvl w:val="0"/>
          <w:numId w:val="38"/>
        </w:numPr>
        <w:spacing w:after="0"/>
        <w:rPr>
          <w:rFonts w:cs="Arial"/>
          <w:lang w:val="en-GB" w:eastAsia="zh-SG"/>
        </w:rPr>
      </w:pPr>
      <w:proofErr w:type="spellStart"/>
      <w:r w:rsidRPr="00364D9E">
        <w:rPr>
          <w:rFonts w:cs="Arial"/>
          <w:lang w:val="en-GB" w:eastAsia="zh-SG"/>
        </w:rPr>
        <w:t>RPITimestamp</w:t>
      </w:r>
      <w:proofErr w:type="spellEnd"/>
      <w:r w:rsidRPr="00364D9E">
        <w:rPr>
          <w:rFonts w:cs="Arial"/>
          <w:lang w:val="en-GB" w:eastAsia="zh-SG"/>
        </w:rPr>
        <w:t xml:space="preserve"> Is Blank OR </w:t>
      </w:r>
      <w:proofErr w:type="spellStart"/>
      <w:r w:rsidRPr="00364D9E">
        <w:rPr>
          <w:rFonts w:cs="Arial"/>
          <w:lang w:val="en-GB" w:eastAsia="zh-SG"/>
        </w:rPr>
        <w:t>RPITimestamp</w:t>
      </w:r>
      <w:proofErr w:type="spellEnd"/>
      <w:r w:rsidRPr="00364D9E">
        <w:rPr>
          <w:rFonts w:cs="Arial"/>
          <w:lang w:val="en-GB" w:eastAsia="zh-SG"/>
        </w:rPr>
        <w:t xml:space="preserve"> Is Older Than 10 days AND </w:t>
      </w:r>
    </w:p>
    <w:p w:rsidR="00A06647" w:rsidRPr="00364D9E" w:rsidRDefault="00A06647" w:rsidP="00364D9E">
      <w:pPr>
        <w:pStyle w:val="ListParagraph"/>
        <w:numPr>
          <w:ilvl w:val="0"/>
          <w:numId w:val="38"/>
        </w:numPr>
        <w:spacing w:after="0"/>
        <w:rPr>
          <w:rFonts w:cs="Arial"/>
          <w:lang w:val="en-GB" w:eastAsia="zh-SG"/>
        </w:rPr>
      </w:pPr>
      <w:r w:rsidRPr="00364D9E">
        <w:rPr>
          <w:rFonts w:cs="Arial"/>
          <w:lang w:val="en-GB" w:eastAsia="zh-SG"/>
        </w:rPr>
        <w:t xml:space="preserve">Payment Authorization's 8-digit Plan Id Equals </w:t>
      </w:r>
      <w:proofErr w:type="spellStart"/>
      <w:r w:rsidRPr="00364D9E">
        <w:rPr>
          <w:rFonts w:cs="Arial"/>
          <w:lang w:val="en-GB" w:eastAsia="zh-SG"/>
        </w:rPr>
        <w:t>Enrollment's</w:t>
      </w:r>
      <w:proofErr w:type="spellEnd"/>
      <w:r w:rsidRPr="00364D9E">
        <w:rPr>
          <w:rFonts w:cs="Arial"/>
          <w:lang w:val="en-GB" w:eastAsia="zh-SG"/>
        </w:rPr>
        <w:t xml:space="preserve"> 8-digit Plan Id AND</w:t>
      </w:r>
    </w:p>
    <w:p w:rsidR="00A06647" w:rsidRPr="00364D9E" w:rsidRDefault="00A06647" w:rsidP="00364D9E">
      <w:pPr>
        <w:pStyle w:val="ListParagraph"/>
        <w:numPr>
          <w:ilvl w:val="0"/>
          <w:numId w:val="38"/>
        </w:numPr>
        <w:spacing w:after="0"/>
        <w:rPr>
          <w:rFonts w:cs="Arial"/>
          <w:lang w:val="en-GB" w:eastAsia="zh-SG"/>
        </w:rPr>
      </w:pPr>
      <w:r w:rsidRPr="00364D9E">
        <w:rPr>
          <w:rFonts w:cs="Arial"/>
          <w:lang w:val="en-GB" w:eastAsia="zh-SG"/>
        </w:rPr>
        <w:t xml:space="preserve">Payment Authorization's 8-digit Plan Id Equals Parent </w:t>
      </w:r>
      <w:proofErr w:type="spellStart"/>
      <w:r w:rsidRPr="00364D9E">
        <w:rPr>
          <w:rFonts w:cs="Arial"/>
          <w:lang w:val="en-GB" w:eastAsia="zh-SG"/>
        </w:rPr>
        <w:t>Enrollment's</w:t>
      </w:r>
      <w:proofErr w:type="spellEnd"/>
      <w:r w:rsidRPr="00364D9E">
        <w:rPr>
          <w:rFonts w:cs="Arial"/>
          <w:lang w:val="en-GB" w:eastAsia="zh-SG"/>
        </w:rPr>
        <w:t xml:space="preserve"> 8-digit Plan Id</w:t>
      </w:r>
    </w:p>
    <w:p w:rsidR="003D1F30" w:rsidRDefault="003D1F30" w:rsidP="003D1F30">
      <w:pPr>
        <w:pStyle w:val="ListParagraph"/>
        <w:ind w:left="1080"/>
        <w:rPr>
          <w:rFonts w:cs="Arial"/>
          <w:lang w:val="en-GB" w:eastAsia="zh-SG"/>
        </w:rPr>
      </w:pPr>
    </w:p>
    <w:p w:rsidR="003D1F30" w:rsidRPr="003D1F30" w:rsidRDefault="003D1F30" w:rsidP="003D1F30">
      <w:pPr>
        <w:pStyle w:val="ListParagraph"/>
        <w:ind w:left="1080" w:hanging="360"/>
        <w:rPr>
          <w:rFonts w:cs="Arial"/>
          <w:lang w:val="en-GB" w:eastAsia="zh-SG"/>
        </w:rPr>
      </w:pPr>
      <w:r w:rsidRPr="003D1F30">
        <w:rPr>
          <w:rFonts w:cs="Arial"/>
          <w:lang w:val="en-GB" w:eastAsia="zh-SG"/>
        </w:rPr>
        <w:t xml:space="preserve">Stored Procedure: </w:t>
      </w:r>
      <w:proofErr w:type="spellStart"/>
      <w:r w:rsidR="00310C15">
        <w:rPr>
          <w:rFonts w:cs="Arial"/>
          <w:lang w:val="en-GB" w:eastAsia="zh-SG"/>
        </w:rPr>
        <w:t>sp_aweSetRPIAmountOnPaymentAuthorization</w:t>
      </w:r>
      <w:proofErr w:type="spellEnd"/>
    </w:p>
    <w:p w:rsidR="00A06647" w:rsidRPr="00364D9E" w:rsidRDefault="00A06647" w:rsidP="00A06647">
      <w:pPr>
        <w:rPr>
          <w:rFonts w:ascii="Arial" w:hAnsi="Arial" w:cs="Arial"/>
          <w:lang w:val="en-GB" w:eastAsia="zh-SG"/>
        </w:rPr>
      </w:pPr>
    </w:p>
    <w:p w:rsidR="00182467" w:rsidRPr="00DE0BDF" w:rsidRDefault="00182467"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r w:rsidRPr="00DE0BDF">
        <w:rPr>
          <w:rFonts w:ascii="Arial" w:eastAsia="Times New Roman" w:hAnsi="Arial" w:cs="Arial"/>
          <w:b/>
          <w:bCs/>
          <w:iCs/>
          <w:sz w:val="24"/>
          <w:szCs w:val="28"/>
          <w:lang w:val="en-GB"/>
        </w:rPr>
        <w:t xml:space="preserve"> </w:t>
      </w:r>
      <w:bookmarkStart w:id="68" w:name="_Toc467005839"/>
      <w:r w:rsidRPr="00DE0BDF">
        <w:rPr>
          <w:rFonts w:ascii="Arial" w:eastAsia="Times New Roman" w:hAnsi="Arial" w:cs="Arial"/>
          <w:b/>
          <w:bCs/>
          <w:iCs/>
          <w:sz w:val="24"/>
          <w:szCs w:val="28"/>
          <w:lang w:val="en-GB"/>
        </w:rPr>
        <w:t>Input</w:t>
      </w:r>
      <w:bookmarkEnd w:id="68"/>
    </w:p>
    <w:p w:rsidR="00182467" w:rsidRPr="00364D9E" w:rsidRDefault="00182467" w:rsidP="0025654F">
      <w:pPr>
        <w:spacing w:after="0"/>
        <w:rPr>
          <w:rFonts w:ascii="Arial" w:eastAsia="Times New Roman" w:hAnsi="Arial" w:cs="Arial"/>
          <w:szCs w:val="24"/>
          <w:lang w:val="en-GB" w:eastAsia="zh-SG"/>
        </w:rPr>
      </w:pPr>
      <w:r w:rsidRPr="00364D9E">
        <w:rPr>
          <w:rFonts w:ascii="Arial" w:eastAsia="Times New Roman" w:hAnsi="Arial" w:cs="Arial"/>
          <w:szCs w:val="24"/>
          <w:lang w:val="en-GB" w:eastAsia="zh-SG"/>
        </w:rPr>
        <w:t>File Name: RRDRPI_&lt;date&gt;.txt</w:t>
      </w:r>
    </w:p>
    <w:p w:rsidR="0047186F" w:rsidRPr="00364D9E" w:rsidRDefault="0047186F" w:rsidP="0025654F">
      <w:pPr>
        <w:spacing w:after="0"/>
        <w:rPr>
          <w:rFonts w:ascii="Arial" w:eastAsia="Times New Roman" w:hAnsi="Arial" w:cs="Arial"/>
          <w:szCs w:val="24"/>
          <w:lang w:val="en-GB" w:eastAsia="zh-SG"/>
        </w:rPr>
      </w:pPr>
      <w:r w:rsidRPr="00364D9E">
        <w:rPr>
          <w:rFonts w:ascii="Arial" w:eastAsia="Times New Roman" w:hAnsi="Arial" w:cs="Arial"/>
          <w:szCs w:val="24"/>
          <w:lang w:val="en-GB" w:eastAsia="zh-SG"/>
        </w:rPr>
        <w:t>Extension: .txt</w:t>
      </w:r>
    </w:p>
    <w:p w:rsidR="0047186F" w:rsidRPr="00364D9E" w:rsidRDefault="0047186F" w:rsidP="0025654F">
      <w:pPr>
        <w:spacing w:after="0"/>
        <w:rPr>
          <w:rFonts w:ascii="Arial" w:eastAsia="Times New Roman" w:hAnsi="Arial" w:cs="Arial"/>
          <w:szCs w:val="24"/>
          <w:lang w:val="en-GB" w:eastAsia="zh-SG"/>
        </w:rPr>
      </w:pPr>
      <w:r w:rsidRPr="00364D9E">
        <w:rPr>
          <w:rFonts w:ascii="Arial" w:eastAsia="Times New Roman" w:hAnsi="Arial" w:cs="Arial"/>
          <w:szCs w:val="24"/>
          <w:lang w:val="en-GB" w:eastAsia="zh-SG"/>
        </w:rPr>
        <w:t>Headers: Yes</w:t>
      </w:r>
    </w:p>
    <w:p w:rsidR="0047186F" w:rsidRDefault="00336388" w:rsidP="0025654F">
      <w:pPr>
        <w:spacing w:after="0"/>
        <w:rPr>
          <w:rFonts w:ascii="Arial" w:eastAsia="Times New Roman" w:hAnsi="Arial" w:cs="Arial"/>
          <w:szCs w:val="24"/>
          <w:lang w:val="en-GB" w:eastAsia="zh-SG"/>
        </w:rPr>
      </w:pPr>
      <w:r w:rsidRPr="00364D9E">
        <w:rPr>
          <w:rFonts w:ascii="Arial" w:eastAsia="Times New Roman" w:hAnsi="Arial" w:cs="Arial"/>
          <w:szCs w:val="24"/>
          <w:lang w:val="en-GB" w:eastAsia="zh-SG"/>
        </w:rPr>
        <w:t>Delimiter</w:t>
      </w:r>
      <w:r w:rsidR="00C83B42" w:rsidRPr="00364D9E">
        <w:rPr>
          <w:rFonts w:ascii="Arial" w:eastAsia="Times New Roman" w:hAnsi="Arial" w:cs="Arial"/>
          <w:szCs w:val="24"/>
          <w:lang w:val="en-GB" w:eastAsia="zh-SG"/>
        </w:rPr>
        <w:t>: Comma sepa</w:t>
      </w:r>
      <w:r w:rsidR="0047186F" w:rsidRPr="00364D9E">
        <w:rPr>
          <w:rFonts w:ascii="Arial" w:eastAsia="Times New Roman" w:hAnsi="Arial" w:cs="Arial"/>
          <w:szCs w:val="24"/>
          <w:lang w:val="en-GB" w:eastAsia="zh-SG"/>
        </w:rPr>
        <w:t>rated</w:t>
      </w:r>
    </w:p>
    <w:p w:rsidR="00D24985" w:rsidRPr="00364D9E" w:rsidRDefault="00D24985" w:rsidP="00182467">
      <w:pPr>
        <w:rPr>
          <w:rFonts w:ascii="Arial" w:eastAsia="Times New Roman" w:hAnsi="Arial" w:cs="Arial"/>
          <w:szCs w:val="24"/>
          <w:lang w:val="en-GB" w:eastAsia="zh-SG"/>
        </w:rPr>
      </w:pPr>
    </w:p>
    <w:tbl>
      <w:tblPr>
        <w:tblStyle w:val="TableGrid"/>
        <w:tblW w:w="0" w:type="auto"/>
        <w:tblLook w:val="04A0" w:firstRow="1" w:lastRow="0" w:firstColumn="1" w:lastColumn="0" w:noHBand="0" w:noVBand="1"/>
      </w:tblPr>
      <w:tblGrid>
        <w:gridCol w:w="2808"/>
        <w:gridCol w:w="1800"/>
      </w:tblGrid>
      <w:tr w:rsidR="00182467" w:rsidRPr="00364D9E" w:rsidTr="00D24985">
        <w:trPr>
          <w:trHeight w:val="361"/>
        </w:trPr>
        <w:tc>
          <w:tcPr>
            <w:tcW w:w="2808" w:type="dxa"/>
          </w:tcPr>
          <w:p w:rsidR="00182467" w:rsidRPr="00364D9E" w:rsidRDefault="00182467" w:rsidP="00182467">
            <w:pPr>
              <w:rPr>
                <w:rFonts w:ascii="Arial" w:hAnsi="Arial"/>
                <w:szCs w:val="24"/>
                <w:lang w:val="en-GB" w:eastAsia="zh-SG"/>
              </w:rPr>
            </w:pPr>
            <w:r w:rsidRPr="00364D9E">
              <w:rPr>
                <w:rFonts w:ascii="Arial" w:hAnsi="Arial"/>
                <w:szCs w:val="24"/>
                <w:lang w:val="en-GB" w:eastAsia="zh-SG"/>
              </w:rPr>
              <w:t>Column Name</w:t>
            </w:r>
          </w:p>
        </w:tc>
        <w:tc>
          <w:tcPr>
            <w:tcW w:w="1800" w:type="dxa"/>
          </w:tcPr>
          <w:p w:rsidR="00182467" w:rsidRPr="00364D9E" w:rsidRDefault="00182467" w:rsidP="00182467">
            <w:pPr>
              <w:rPr>
                <w:rFonts w:ascii="Arial" w:hAnsi="Arial"/>
                <w:szCs w:val="24"/>
                <w:lang w:val="en-GB" w:eastAsia="zh-SG"/>
              </w:rPr>
            </w:pPr>
            <w:r w:rsidRPr="00364D9E">
              <w:rPr>
                <w:rFonts w:ascii="Arial" w:hAnsi="Arial"/>
                <w:szCs w:val="24"/>
                <w:lang w:val="en-GB" w:eastAsia="zh-SG"/>
              </w:rPr>
              <w:t>Format</w:t>
            </w:r>
          </w:p>
        </w:tc>
      </w:tr>
      <w:tr w:rsidR="00182467" w:rsidRPr="00364D9E" w:rsidTr="00D24985">
        <w:trPr>
          <w:trHeight w:val="343"/>
        </w:trPr>
        <w:tc>
          <w:tcPr>
            <w:tcW w:w="2808" w:type="dxa"/>
          </w:tcPr>
          <w:p w:rsidR="00182467" w:rsidRPr="00364D9E" w:rsidRDefault="00182467" w:rsidP="00182467">
            <w:pPr>
              <w:rPr>
                <w:rFonts w:ascii="Arial" w:hAnsi="Arial"/>
                <w:szCs w:val="24"/>
                <w:lang w:val="en-GB" w:eastAsia="zh-SG"/>
              </w:rPr>
            </w:pPr>
            <w:proofErr w:type="spellStart"/>
            <w:r w:rsidRPr="00364D9E">
              <w:rPr>
                <w:rFonts w:ascii="Arial" w:hAnsi="Arial"/>
                <w:szCs w:val="24"/>
                <w:lang w:val="en-GB" w:eastAsia="zh-SG"/>
              </w:rPr>
              <w:t>Enrollment</w:t>
            </w:r>
            <w:proofErr w:type="spellEnd"/>
            <w:r w:rsidRPr="00364D9E">
              <w:rPr>
                <w:rFonts w:ascii="Arial" w:hAnsi="Arial"/>
                <w:szCs w:val="24"/>
                <w:lang w:val="en-GB" w:eastAsia="zh-SG"/>
              </w:rPr>
              <w:t xml:space="preserve"> Number</w:t>
            </w:r>
          </w:p>
        </w:tc>
        <w:tc>
          <w:tcPr>
            <w:tcW w:w="1800" w:type="dxa"/>
          </w:tcPr>
          <w:p w:rsidR="00182467" w:rsidRPr="00364D9E" w:rsidRDefault="00D24985" w:rsidP="00182467">
            <w:pPr>
              <w:rPr>
                <w:rFonts w:ascii="Arial" w:hAnsi="Arial"/>
                <w:szCs w:val="24"/>
                <w:lang w:val="en-GB" w:eastAsia="zh-SG"/>
              </w:rPr>
            </w:pPr>
            <w:r w:rsidRPr="00364D9E">
              <w:rPr>
                <w:rFonts w:ascii="Arial" w:hAnsi="Arial"/>
                <w:szCs w:val="24"/>
                <w:lang w:val="en-GB" w:eastAsia="zh-SG"/>
              </w:rPr>
              <w:t>Varchar (</w:t>
            </w:r>
            <w:r w:rsidR="00182467" w:rsidRPr="00364D9E">
              <w:rPr>
                <w:rFonts w:ascii="Arial" w:hAnsi="Arial"/>
                <w:szCs w:val="24"/>
                <w:lang w:val="en-GB" w:eastAsia="zh-SG"/>
              </w:rPr>
              <w:t>13)</w:t>
            </w:r>
          </w:p>
        </w:tc>
      </w:tr>
      <w:tr w:rsidR="00182467" w:rsidRPr="00364D9E" w:rsidTr="00D24985">
        <w:trPr>
          <w:trHeight w:val="361"/>
        </w:trPr>
        <w:tc>
          <w:tcPr>
            <w:tcW w:w="2808" w:type="dxa"/>
          </w:tcPr>
          <w:p w:rsidR="00182467" w:rsidRPr="00364D9E" w:rsidRDefault="00182467" w:rsidP="00182467">
            <w:pPr>
              <w:rPr>
                <w:rFonts w:ascii="Arial" w:hAnsi="Arial"/>
                <w:szCs w:val="24"/>
                <w:lang w:val="en-GB" w:eastAsia="zh-SG"/>
              </w:rPr>
            </w:pPr>
            <w:r w:rsidRPr="00364D9E">
              <w:rPr>
                <w:rFonts w:ascii="Arial" w:hAnsi="Arial"/>
                <w:szCs w:val="24"/>
                <w:lang w:val="en-GB" w:eastAsia="zh-SG"/>
              </w:rPr>
              <w:t>RPI code</w:t>
            </w:r>
          </w:p>
        </w:tc>
        <w:tc>
          <w:tcPr>
            <w:tcW w:w="1800" w:type="dxa"/>
          </w:tcPr>
          <w:p w:rsidR="00182467" w:rsidRPr="00364D9E" w:rsidRDefault="00182467"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r w:rsidR="00FD1DF7" w:rsidRPr="00364D9E" w:rsidTr="00D24985">
        <w:trPr>
          <w:trHeight w:val="343"/>
        </w:trPr>
        <w:tc>
          <w:tcPr>
            <w:tcW w:w="2808"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Location Code</w:t>
            </w:r>
          </w:p>
        </w:tc>
        <w:tc>
          <w:tcPr>
            <w:tcW w:w="1800"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(10)</w:t>
            </w:r>
          </w:p>
        </w:tc>
      </w:tr>
      <w:tr w:rsidR="00FD1DF7" w:rsidRPr="00364D9E" w:rsidTr="00D24985">
        <w:trPr>
          <w:trHeight w:val="343"/>
        </w:trPr>
        <w:tc>
          <w:tcPr>
            <w:tcW w:w="2808"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Reference</w:t>
            </w:r>
            <w:r w:rsidR="00D24985">
              <w:rPr>
                <w:rFonts w:ascii="Arial" w:hAnsi="Arial"/>
                <w:szCs w:val="24"/>
                <w:lang w:val="en-GB" w:eastAsia="zh-SG"/>
              </w:rPr>
              <w:t xml:space="preserve"> </w:t>
            </w:r>
            <w:r w:rsidRPr="00364D9E">
              <w:rPr>
                <w:rFonts w:ascii="Arial" w:hAnsi="Arial"/>
                <w:szCs w:val="24"/>
                <w:lang w:val="en-GB" w:eastAsia="zh-SG"/>
              </w:rPr>
              <w:t>ID</w:t>
            </w:r>
          </w:p>
        </w:tc>
        <w:tc>
          <w:tcPr>
            <w:tcW w:w="1800"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(50)</w:t>
            </w:r>
          </w:p>
        </w:tc>
      </w:tr>
      <w:tr w:rsidR="00FD1DF7" w:rsidRPr="00364D9E" w:rsidTr="00D24985">
        <w:trPr>
          <w:trHeight w:val="361"/>
        </w:trPr>
        <w:tc>
          <w:tcPr>
            <w:tcW w:w="2808"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Marketing Code</w:t>
            </w:r>
          </w:p>
        </w:tc>
        <w:tc>
          <w:tcPr>
            <w:tcW w:w="1800"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r w:rsidR="00FD1DF7" w:rsidRPr="00364D9E" w:rsidTr="00D24985">
        <w:trPr>
          <w:trHeight w:val="343"/>
        </w:trPr>
        <w:tc>
          <w:tcPr>
            <w:tcW w:w="2808"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Program</w:t>
            </w:r>
          </w:p>
        </w:tc>
        <w:tc>
          <w:tcPr>
            <w:tcW w:w="1800" w:type="dxa"/>
          </w:tcPr>
          <w:p w:rsidR="00FD1DF7" w:rsidRPr="00364D9E" w:rsidRDefault="00FD1DF7"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r w:rsidR="001F54DC" w:rsidRPr="00364D9E" w:rsidTr="00D24985">
        <w:trPr>
          <w:trHeight w:val="361"/>
        </w:trPr>
        <w:tc>
          <w:tcPr>
            <w:tcW w:w="2808"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 xml:space="preserve">Previous Marketing Code </w:t>
            </w:r>
          </w:p>
        </w:tc>
        <w:tc>
          <w:tcPr>
            <w:tcW w:w="1800" w:type="dxa"/>
          </w:tcPr>
          <w:p w:rsidR="001F54DC" w:rsidRPr="00364D9E" w:rsidRDefault="00D24985" w:rsidP="00182467">
            <w:pPr>
              <w:rPr>
                <w:rFonts w:ascii="Arial" w:hAnsi="Arial"/>
                <w:szCs w:val="24"/>
                <w:lang w:val="en-GB" w:eastAsia="zh-SG"/>
              </w:rPr>
            </w:pPr>
            <w:r w:rsidRPr="00364D9E">
              <w:rPr>
                <w:rFonts w:ascii="Arial" w:hAnsi="Arial"/>
                <w:szCs w:val="24"/>
                <w:lang w:val="en-GB" w:eastAsia="zh-SG"/>
              </w:rPr>
              <w:t>Varchar (</w:t>
            </w:r>
            <w:r w:rsidR="001F54DC" w:rsidRPr="00364D9E">
              <w:rPr>
                <w:rFonts w:ascii="Arial" w:hAnsi="Arial"/>
                <w:szCs w:val="24"/>
                <w:lang w:val="en-GB" w:eastAsia="zh-SG"/>
              </w:rPr>
              <w:t>20)</w:t>
            </w:r>
          </w:p>
        </w:tc>
      </w:tr>
      <w:tr w:rsidR="001F54DC" w:rsidRPr="00364D9E" w:rsidTr="00D24985">
        <w:trPr>
          <w:trHeight w:val="343"/>
        </w:trPr>
        <w:tc>
          <w:tcPr>
            <w:tcW w:w="2808"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Previous Annual Price</w:t>
            </w:r>
          </w:p>
        </w:tc>
        <w:tc>
          <w:tcPr>
            <w:tcW w:w="1800"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r w:rsidR="001F54DC" w:rsidRPr="00364D9E" w:rsidTr="00D24985">
        <w:trPr>
          <w:trHeight w:val="343"/>
        </w:trPr>
        <w:tc>
          <w:tcPr>
            <w:tcW w:w="2808"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New Marketing Code</w:t>
            </w:r>
          </w:p>
        </w:tc>
        <w:tc>
          <w:tcPr>
            <w:tcW w:w="1800"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r w:rsidR="001F54DC" w:rsidRPr="00364D9E" w:rsidTr="00D24985">
        <w:trPr>
          <w:trHeight w:val="271"/>
        </w:trPr>
        <w:tc>
          <w:tcPr>
            <w:tcW w:w="2808"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New Annual Price</w:t>
            </w:r>
          </w:p>
        </w:tc>
        <w:tc>
          <w:tcPr>
            <w:tcW w:w="1800" w:type="dxa"/>
          </w:tcPr>
          <w:p w:rsidR="001F54DC" w:rsidRPr="00364D9E" w:rsidRDefault="001F54DC" w:rsidP="00182467">
            <w:pPr>
              <w:rPr>
                <w:rFonts w:ascii="Arial" w:hAnsi="Arial"/>
                <w:szCs w:val="24"/>
                <w:lang w:val="en-GB" w:eastAsia="zh-SG"/>
              </w:rPr>
            </w:pPr>
            <w:r w:rsidRPr="00364D9E">
              <w:rPr>
                <w:rFonts w:ascii="Arial" w:hAnsi="Arial"/>
                <w:szCs w:val="24"/>
                <w:lang w:val="en-GB" w:eastAsia="zh-SG"/>
              </w:rPr>
              <w:t>Varchar</w:t>
            </w:r>
            <w:r w:rsidR="00D24985">
              <w:rPr>
                <w:rFonts w:ascii="Arial" w:hAnsi="Arial"/>
                <w:szCs w:val="24"/>
                <w:lang w:val="en-GB" w:eastAsia="zh-SG"/>
              </w:rPr>
              <w:t xml:space="preserve"> </w:t>
            </w:r>
            <w:r w:rsidRPr="00364D9E">
              <w:rPr>
                <w:rFonts w:ascii="Arial" w:hAnsi="Arial"/>
                <w:szCs w:val="24"/>
                <w:lang w:val="en-GB" w:eastAsia="zh-SG"/>
              </w:rPr>
              <w:t>(20)</w:t>
            </w:r>
          </w:p>
        </w:tc>
      </w:tr>
    </w:tbl>
    <w:p w:rsidR="00104E34" w:rsidRPr="00DE0BDF" w:rsidRDefault="00104E34"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69" w:name="_Toc467005840"/>
      <w:r w:rsidRPr="00DE0BDF">
        <w:rPr>
          <w:rFonts w:ascii="Arial" w:eastAsia="Times New Roman" w:hAnsi="Arial" w:cs="Arial"/>
          <w:b/>
          <w:bCs/>
          <w:iCs/>
          <w:sz w:val="24"/>
          <w:szCs w:val="28"/>
          <w:lang w:val="en-GB"/>
        </w:rPr>
        <w:t>DTS</w:t>
      </w:r>
      <w:bookmarkEnd w:id="69"/>
    </w:p>
    <w:p w:rsidR="00230DB0" w:rsidRPr="00364D9E" w:rsidRDefault="00230DB0" w:rsidP="007728B8">
      <w:pPr>
        <w:pStyle w:val="ListParagraph"/>
        <w:numPr>
          <w:ilvl w:val="0"/>
          <w:numId w:val="28"/>
        </w:numPr>
        <w:rPr>
          <w:rFonts w:cs="Arial"/>
          <w:b/>
          <w:u w:val="single"/>
          <w:lang w:eastAsia="zh-SG"/>
        </w:rPr>
      </w:pPr>
      <w:r w:rsidRPr="00364D9E">
        <w:rPr>
          <w:rFonts w:cs="Arial"/>
          <w:b/>
          <w:u w:val="single"/>
          <w:lang w:eastAsia="zh-SG"/>
        </w:rPr>
        <w:t>Associate</w:t>
      </w:r>
      <w:r w:rsidR="0067075E" w:rsidRPr="00364D9E">
        <w:rPr>
          <w:rFonts w:cs="Arial"/>
          <w:b/>
          <w:u w:val="single"/>
          <w:lang w:eastAsia="zh-SG"/>
        </w:rPr>
        <w:t xml:space="preserve"> </w:t>
      </w:r>
      <w:r w:rsidRPr="00364D9E">
        <w:rPr>
          <w:rFonts w:cs="Arial"/>
          <w:b/>
          <w:u w:val="single"/>
          <w:lang w:eastAsia="zh-SG"/>
        </w:rPr>
        <w:t>Enrollment</w:t>
      </w:r>
      <w:r w:rsidR="0067075E" w:rsidRPr="00364D9E">
        <w:rPr>
          <w:rFonts w:cs="Arial"/>
          <w:b/>
          <w:u w:val="single"/>
          <w:lang w:eastAsia="zh-SG"/>
        </w:rPr>
        <w:t xml:space="preserve"> </w:t>
      </w:r>
      <w:r w:rsidR="00364D9E" w:rsidRPr="00364D9E">
        <w:rPr>
          <w:rFonts w:cs="Arial"/>
          <w:b/>
          <w:u w:val="single"/>
          <w:lang w:eastAsia="zh-SG"/>
        </w:rPr>
        <w:t>to</w:t>
      </w:r>
      <w:r w:rsidR="0067075E" w:rsidRPr="00364D9E">
        <w:rPr>
          <w:rFonts w:cs="Arial"/>
          <w:b/>
          <w:u w:val="single"/>
          <w:lang w:eastAsia="zh-SG"/>
        </w:rPr>
        <w:t xml:space="preserve"> </w:t>
      </w:r>
      <w:r w:rsidRPr="00364D9E">
        <w:rPr>
          <w:rFonts w:cs="Arial"/>
          <w:b/>
          <w:u w:val="single"/>
          <w:lang w:eastAsia="zh-SG"/>
        </w:rPr>
        <w:t>Marketing</w:t>
      </w:r>
      <w:r w:rsidR="0067075E" w:rsidRPr="00364D9E">
        <w:rPr>
          <w:rFonts w:cs="Arial"/>
          <w:b/>
          <w:u w:val="single"/>
          <w:lang w:eastAsia="zh-SG"/>
        </w:rPr>
        <w:t xml:space="preserve"> </w:t>
      </w:r>
      <w:r w:rsidRPr="00364D9E">
        <w:rPr>
          <w:rFonts w:cs="Arial"/>
          <w:b/>
          <w:u w:val="single"/>
          <w:lang w:eastAsia="zh-SG"/>
        </w:rPr>
        <w:t>List</w:t>
      </w:r>
    </w:p>
    <w:p w:rsidR="00104E34" w:rsidRPr="00364D9E" w:rsidRDefault="00104E34" w:rsidP="00B31239">
      <w:pPr>
        <w:ind w:left="360"/>
        <w:rPr>
          <w:rFonts w:ascii="Arial" w:hAnsi="Arial" w:cs="Arial"/>
          <w:lang w:eastAsia="zh-SG"/>
        </w:rPr>
      </w:pPr>
      <w:r w:rsidRPr="00364D9E">
        <w:rPr>
          <w:rFonts w:ascii="Arial" w:hAnsi="Arial" w:cs="Arial"/>
          <w:lang w:eastAsia="zh-SG"/>
        </w:rPr>
        <w:lastRenderedPageBreak/>
        <w:t>Create a DTS</w:t>
      </w:r>
      <w:r w:rsidR="00377E9A" w:rsidRPr="00364D9E">
        <w:rPr>
          <w:rFonts w:ascii="Arial" w:hAnsi="Arial" w:cs="Arial"/>
          <w:lang w:eastAsia="zh-SG"/>
        </w:rPr>
        <w:t xml:space="preserve"> to associate an enrollment to marketing list</w:t>
      </w:r>
      <w:r w:rsidRPr="00364D9E">
        <w:rPr>
          <w:rFonts w:ascii="Arial" w:hAnsi="Arial" w:cs="Arial"/>
          <w:lang w:eastAsia="zh-SG"/>
        </w:rPr>
        <w:t>.</w:t>
      </w:r>
      <w:r w:rsidR="00377E9A" w:rsidRPr="00364D9E">
        <w:rPr>
          <w:rFonts w:ascii="Arial" w:hAnsi="Arial" w:cs="Arial"/>
          <w:lang w:eastAsia="zh-SG"/>
        </w:rPr>
        <w:t xml:space="preserve"> </w:t>
      </w:r>
    </w:p>
    <w:p w:rsidR="004040B8" w:rsidRPr="00364D9E" w:rsidRDefault="00104E34" w:rsidP="00B31239">
      <w:pPr>
        <w:pStyle w:val="ListParagraph"/>
        <w:numPr>
          <w:ilvl w:val="0"/>
          <w:numId w:val="29"/>
        </w:numPr>
        <w:rPr>
          <w:rFonts w:cs="Arial"/>
          <w:lang w:eastAsia="zh-SG"/>
        </w:rPr>
      </w:pPr>
      <w:r w:rsidRPr="00364D9E">
        <w:rPr>
          <w:rFonts w:cs="Arial"/>
          <w:lang w:eastAsia="zh-SG"/>
        </w:rPr>
        <w:t xml:space="preserve">Source: </w:t>
      </w:r>
      <w:r w:rsidR="00377E9A" w:rsidRPr="00364D9E">
        <w:rPr>
          <w:rFonts w:cs="Arial"/>
          <w:lang w:eastAsia="zh-SG"/>
        </w:rPr>
        <w:t>Staging</w:t>
      </w:r>
      <w:r w:rsidR="004040B8" w:rsidRPr="00364D9E">
        <w:rPr>
          <w:rFonts w:cs="Arial"/>
          <w:lang w:eastAsia="zh-SG"/>
        </w:rPr>
        <w:t xml:space="preserve"> </w:t>
      </w:r>
      <w:r w:rsidR="007728B8" w:rsidRPr="00364D9E">
        <w:rPr>
          <w:rFonts w:cs="Arial"/>
          <w:lang w:eastAsia="zh-SG"/>
        </w:rPr>
        <w:t>Database</w:t>
      </w:r>
    </w:p>
    <w:p w:rsidR="00B31239" w:rsidRPr="00364D9E" w:rsidRDefault="007728B8" w:rsidP="00B31239">
      <w:pPr>
        <w:pStyle w:val="ListParagraph"/>
        <w:numPr>
          <w:ilvl w:val="0"/>
          <w:numId w:val="29"/>
        </w:numPr>
        <w:rPr>
          <w:rFonts w:cs="Arial"/>
          <w:lang w:eastAsia="zh-SG"/>
        </w:rPr>
      </w:pPr>
      <w:r w:rsidRPr="00364D9E">
        <w:rPr>
          <w:rFonts w:cs="Arial"/>
          <w:lang w:eastAsia="zh-SG"/>
        </w:rPr>
        <w:t>Create a stored procedure to s</w:t>
      </w:r>
      <w:r w:rsidR="004040B8" w:rsidRPr="00364D9E">
        <w:rPr>
          <w:rFonts w:cs="Arial"/>
          <w:lang w:eastAsia="zh-SG"/>
        </w:rPr>
        <w:t>elect</w:t>
      </w:r>
      <w:r w:rsidR="00A233ED" w:rsidRPr="00364D9E">
        <w:rPr>
          <w:rFonts w:cs="Arial"/>
          <w:lang w:eastAsia="zh-SG"/>
        </w:rPr>
        <w:t xml:space="preserve"> </w:t>
      </w:r>
      <w:proofErr w:type="spellStart"/>
      <w:r w:rsidR="00A233ED" w:rsidRPr="00364D9E">
        <w:rPr>
          <w:rFonts w:cs="Arial"/>
          <w:lang w:eastAsia="zh-SG"/>
        </w:rPr>
        <w:t>listid</w:t>
      </w:r>
      <w:proofErr w:type="spellEnd"/>
      <w:r w:rsidR="00A233ED" w:rsidRPr="00364D9E">
        <w:rPr>
          <w:rFonts w:cs="Arial"/>
          <w:lang w:eastAsia="zh-SG"/>
        </w:rPr>
        <w:t xml:space="preserve"> and </w:t>
      </w:r>
      <w:proofErr w:type="spellStart"/>
      <w:r w:rsidR="00A233ED" w:rsidRPr="00364D9E">
        <w:rPr>
          <w:rFonts w:cs="Arial"/>
          <w:lang w:eastAsia="zh-SG"/>
        </w:rPr>
        <w:t>Enrollmentid</w:t>
      </w:r>
      <w:proofErr w:type="spellEnd"/>
      <w:r w:rsidR="004040B8" w:rsidRPr="00364D9E">
        <w:rPr>
          <w:rFonts w:cs="Arial"/>
          <w:lang w:eastAsia="zh-SG"/>
        </w:rPr>
        <w:t xml:space="preserve"> </w:t>
      </w:r>
      <w:proofErr w:type="gramStart"/>
      <w:r w:rsidR="00B31239" w:rsidRPr="00364D9E">
        <w:rPr>
          <w:rFonts w:cs="Arial"/>
          <w:lang w:eastAsia="zh-SG"/>
        </w:rPr>
        <w:t xml:space="preserve">from  </w:t>
      </w:r>
      <w:proofErr w:type="spellStart"/>
      <w:r w:rsidR="004040B8" w:rsidRPr="00364D9E">
        <w:rPr>
          <w:rFonts w:cs="Arial"/>
          <w:lang w:eastAsia="zh-SG"/>
        </w:rPr>
        <w:t>StagingCRM.RPIStagingTable</w:t>
      </w:r>
      <w:proofErr w:type="spellEnd"/>
      <w:proofErr w:type="gramEnd"/>
      <w:r w:rsidR="004040B8" w:rsidRPr="00364D9E">
        <w:rPr>
          <w:rFonts w:cs="Arial"/>
          <w:lang w:eastAsia="zh-SG"/>
        </w:rPr>
        <w:t xml:space="preserve"> where </w:t>
      </w:r>
      <w:proofErr w:type="spellStart"/>
      <w:r w:rsidR="004040B8" w:rsidRPr="00364D9E">
        <w:rPr>
          <w:rFonts w:cs="Arial"/>
          <w:lang w:eastAsia="zh-SG"/>
        </w:rPr>
        <w:t>Isvalid</w:t>
      </w:r>
      <w:proofErr w:type="spellEnd"/>
      <w:r w:rsidR="004040B8" w:rsidRPr="00364D9E">
        <w:rPr>
          <w:rFonts w:cs="Arial"/>
          <w:lang w:eastAsia="zh-SG"/>
        </w:rPr>
        <w:t xml:space="preserve"> = 1</w:t>
      </w:r>
      <w:r w:rsidR="00B31239" w:rsidRPr="00364D9E">
        <w:rPr>
          <w:rFonts w:cs="Arial"/>
          <w:lang w:eastAsia="zh-SG"/>
        </w:rPr>
        <w:t xml:space="preserve"> </w:t>
      </w:r>
    </w:p>
    <w:p w:rsidR="00104E34" w:rsidRPr="00364D9E" w:rsidRDefault="00B31239" w:rsidP="00B31239">
      <w:pPr>
        <w:pStyle w:val="ListParagraph"/>
        <w:numPr>
          <w:ilvl w:val="0"/>
          <w:numId w:val="29"/>
        </w:numPr>
        <w:rPr>
          <w:rFonts w:cs="Arial"/>
          <w:lang w:eastAsia="zh-SG"/>
        </w:rPr>
      </w:pPr>
      <w:r w:rsidRPr="00364D9E">
        <w:rPr>
          <w:rFonts w:cs="Arial"/>
          <w:lang w:eastAsia="zh-SG"/>
        </w:rPr>
        <w:t>Configure source to execute this stored procedure</w:t>
      </w:r>
    </w:p>
    <w:p w:rsidR="00330FB3" w:rsidRPr="00364D9E" w:rsidRDefault="00104E34" w:rsidP="00B31239">
      <w:pPr>
        <w:pStyle w:val="ListParagraph"/>
        <w:numPr>
          <w:ilvl w:val="0"/>
          <w:numId w:val="29"/>
        </w:numPr>
        <w:rPr>
          <w:rFonts w:cs="Arial"/>
          <w:lang w:eastAsia="zh-SG"/>
        </w:rPr>
      </w:pPr>
      <w:r w:rsidRPr="00364D9E">
        <w:rPr>
          <w:rFonts w:cs="Arial"/>
          <w:lang w:eastAsia="zh-SG"/>
        </w:rPr>
        <w:t>Target: Adapter for Dynamics CRM</w:t>
      </w:r>
      <w:r w:rsidR="00330FB3" w:rsidRPr="00364D9E">
        <w:rPr>
          <w:rFonts w:cs="Arial"/>
          <w:lang w:eastAsia="zh-SG"/>
        </w:rPr>
        <w:t xml:space="preserve"> </w:t>
      </w:r>
    </w:p>
    <w:p w:rsidR="0061394F" w:rsidRPr="00364D9E" w:rsidRDefault="00377E9A" w:rsidP="00B31239">
      <w:pPr>
        <w:pStyle w:val="ListParagraph"/>
        <w:numPr>
          <w:ilvl w:val="0"/>
          <w:numId w:val="29"/>
        </w:numPr>
        <w:rPr>
          <w:rFonts w:cs="Arial"/>
          <w:lang w:eastAsia="zh-SG"/>
        </w:rPr>
      </w:pPr>
      <w:r w:rsidRPr="00364D9E">
        <w:rPr>
          <w:rFonts w:cs="Arial"/>
          <w:lang w:eastAsia="zh-SG"/>
        </w:rPr>
        <w:t xml:space="preserve">Add target step to </w:t>
      </w:r>
      <w:r w:rsidR="007728B8" w:rsidRPr="00364D9E">
        <w:rPr>
          <w:rFonts w:cs="Arial"/>
          <w:lang w:eastAsia="zh-SG"/>
        </w:rPr>
        <w:t>create</w:t>
      </w:r>
      <w:r w:rsidR="005D6012" w:rsidRPr="00364D9E">
        <w:rPr>
          <w:rFonts w:cs="Arial"/>
          <w:lang w:eastAsia="zh-SG"/>
        </w:rPr>
        <w:t xml:space="preserve"> relationship entity </w:t>
      </w:r>
      <w:proofErr w:type="gramStart"/>
      <w:r w:rsidR="005D6012" w:rsidRPr="00364D9E">
        <w:rPr>
          <w:rFonts w:cs="Arial"/>
          <w:lang w:eastAsia="zh-SG"/>
        </w:rPr>
        <w:t>object</w:t>
      </w:r>
      <w:r w:rsidRPr="00364D9E">
        <w:rPr>
          <w:rFonts w:cs="Arial"/>
          <w:lang w:eastAsia="zh-SG"/>
        </w:rPr>
        <w:t>.</w:t>
      </w:r>
      <w:r w:rsidR="00B31239" w:rsidRPr="00364D9E">
        <w:rPr>
          <w:rFonts w:cs="Arial"/>
          <w:lang w:eastAsia="zh-SG"/>
        </w:rPr>
        <w:t>(</w:t>
      </w:r>
      <w:proofErr w:type="spellStart"/>
      <w:proofErr w:type="gramEnd"/>
      <w:r w:rsidR="00B31239" w:rsidRPr="00364D9E">
        <w:rPr>
          <w:rFonts w:cs="Arial"/>
          <w:lang w:eastAsia="zh-SG"/>
        </w:rPr>
        <w:t>evo_evo_enrollment_list</w:t>
      </w:r>
      <w:proofErr w:type="spellEnd"/>
      <w:r w:rsidR="00B31239" w:rsidRPr="00364D9E">
        <w:rPr>
          <w:rFonts w:cs="Arial"/>
          <w:lang w:eastAsia="zh-SG"/>
        </w:rPr>
        <w:t>)</w:t>
      </w:r>
    </w:p>
    <w:p w:rsidR="0067075E" w:rsidRPr="00364D9E" w:rsidRDefault="0067075E" w:rsidP="00B31239">
      <w:pPr>
        <w:pStyle w:val="ListParagraph"/>
        <w:numPr>
          <w:ilvl w:val="0"/>
          <w:numId w:val="29"/>
        </w:numPr>
        <w:rPr>
          <w:rFonts w:cs="Arial"/>
          <w:lang w:eastAsia="zh-SG"/>
        </w:rPr>
      </w:pPr>
      <w:r w:rsidRPr="00364D9E">
        <w:rPr>
          <w:rFonts w:cs="Arial"/>
          <w:lang w:eastAsia="zh-SG"/>
        </w:rPr>
        <w:t xml:space="preserve">Add data links on </w:t>
      </w:r>
      <w:proofErr w:type="spellStart"/>
      <w:r w:rsidRPr="00364D9E">
        <w:rPr>
          <w:rFonts w:cs="Arial"/>
          <w:lang w:eastAsia="zh-SG"/>
        </w:rPr>
        <w:t>evo_enrollmentid</w:t>
      </w:r>
      <w:proofErr w:type="spellEnd"/>
      <w:r w:rsidRPr="00364D9E">
        <w:rPr>
          <w:rFonts w:cs="Arial"/>
          <w:lang w:eastAsia="zh-SG"/>
        </w:rPr>
        <w:t xml:space="preserve"> and </w:t>
      </w:r>
      <w:proofErr w:type="spellStart"/>
      <w:r w:rsidRPr="00364D9E">
        <w:rPr>
          <w:rFonts w:cs="Arial"/>
          <w:lang w:eastAsia="zh-SG"/>
        </w:rPr>
        <w:t>listid</w:t>
      </w:r>
      <w:proofErr w:type="spellEnd"/>
    </w:p>
    <w:p w:rsidR="00B31239" w:rsidRPr="00364D9E" w:rsidRDefault="00B31239" w:rsidP="00B31239">
      <w:pPr>
        <w:pStyle w:val="ListParagraph"/>
        <w:numPr>
          <w:ilvl w:val="0"/>
          <w:numId w:val="29"/>
        </w:numPr>
        <w:rPr>
          <w:rFonts w:cs="Arial"/>
          <w:lang w:eastAsia="zh-SG"/>
        </w:rPr>
      </w:pPr>
      <w:r w:rsidRPr="00364D9E">
        <w:rPr>
          <w:rFonts w:cs="Arial"/>
          <w:lang w:eastAsia="zh-SG"/>
        </w:rPr>
        <w:t>DTS: 28774_AssociateEnrollmentToMarketingList.dts</w:t>
      </w:r>
    </w:p>
    <w:p w:rsidR="00B31239" w:rsidRPr="00364D9E" w:rsidRDefault="00B31239" w:rsidP="00B31239">
      <w:pPr>
        <w:pStyle w:val="ListParagraph"/>
        <w:numPr>
          <w:ilvl w:val="0"/>
          <w:numId w:val="29"/>
        </w:numPr>
        <w:rPr>
          <w:rFonts w:cs="Arial"/>
          <w:lang w:eastAsia="zh-SG"/>
        </w:rPr>
      </w:pPr>
      <w:r w:rsidRPr="00364D9E">
        <w:rPr>
          <w:rFonts w:cs="Arial"/>
          <w:lang w:eastAsia="zh-SG"/>
        </w:rPr>
        <w:t xml:space="preserve">Stored Procedure: </w:t>
      </w:r>
      <w:proofErr w:type="spellStart"/>
      <w:r w:rsidRPr="00364D9E">
        <w:rPr>
          <w:rFonts w:cs="Arial"/>
          <w:lang w:eastAsia="zh-SG"/>
        </w:rPr>
        <w:t>sp_aweAssociateEnrollmentToList</w:t>
      </w:r>
      <w:proofErr w:type="spellEnd"/>
    </w:p>
    <w:p w:rsidR="0067075E" w:rsidRPr="00364D9E" w:rsidRDefault="0067075E" w:rsidP="0067075E">
      <w:pPr>
        <w:pStyle w:val="ListParagraph"/>
        <w:numPr>
          <w:ilvl w:val="0"/>
          <w:numId w:val="29"/>
        </w:numPr>
        <w:rPr>
          <w:rFonts w:cs="Arial"/>
          <w:lang w:eastAsia="zh-SG"/>
        </w:rPr>
      </w:pPr>
      <w:r w:rsidRPr="00364D9E">
        <w:rPr>
          <w:rFonts w:cs="Arial"/>
          <w:lang w:eastAsia="zh-SG"/>
        </w:rPr>
        <w:t xml:space="preserve">Error Logging: Create an error logging table in the staging database through the DTS, to log record failures. Table: </w:t>
      </w:r>
      <w:proofErr w:type="spellStart"/>
      <w:r w:rsidRPr="00364D9E">
        <w:rPr>
          <w:rFonts w:cs="Arial"/>
          <w:lang w:eastAsia="zh-SG"/>
        </w:rPr>
        <w:t>Errolog.RRDRPIASSOCIATEENROLLMENTTOLIST</w:t>
      </w:r>
      <w:proofErr w:type="spellEnd"/>
    </w:p>
    <w:p w:rsidR="0067075E" w:rsidRPr="00364D9E" w:rsidRDefault="0067075E" w:rsidP="0067075E">
      <w:pPr>
        <w:pStyle w:val="ListParagraph"/>
        <w:rPr>
          <w:rFonts w:cs="Arial"/>
          <w:lang w:eastAsia="zh-SG"/>
        </w:rPr>
      </w:pPr>
    </w:p>
    <w:p w:rsidR="0067075E" w:rsidRPr="00364D9E" w:rsidRDefault="0067075E" w:rsidP="0067075E">
      <w:pPr>
        <w:pStyle w:val="ListParagraph"/>
        <w:numPr>
          <w:ilvl w:val="0"/>
          <w:numId w:val="28"/>
        </w:numPr>
        <w:rPr>
          <w:rFonts w:cs="Arial"/>
          <w:b/>
          <w:u w:val="single"/>
          <w:lang w:eastAsia="zh-SG"/>
        </w:rPr>
      </w:pPr>
      <w:r w:rsidRPr="00364D9E">
        <w:rPr>
          <w:rFonts w:cs="Arial"/>
          <w:b/>
          <w:u w:val="single"/>
          <w:lang w:eastAsia="zh-SG"/>
        </w:rPr>
        <w:t>Associate Customers to Marketing List</w:t>
      </w:r>
    </w:p>
    <w:p w:rsidR="0067075E" w:rsidRPr="00364D9E" w:rsidRDefault="0067075E" w:rsidP="0067075E">
      <w:pPr>
        <w:ind w:left="360"/>
        <w:rPr>
          <w:rFonts w:ascii="Arial" w:hAnsi="Arial" w:cs="Arial"/>
          <w:lang w:eastAsia="zh-SG"/>
        </w:rPr>
      </w:pPr>
      <w:r w:rsidRPr="00364D9E">
        <w:rPr>
          <w:rFonts w:ascii="Arial" w:hAnsi="Arial" w:cs="Arial"/>
          <w:lang w:eastAsia="zh-SG"/>
        </w:rPr>
        <w:t>Create a DTS to associate customers to marketing List</w:t>
      </w:r>
    </w:p>
    <w:p w:rsidR="0067075E" w:rsidRPr="00364D9E" w:rsidRDefault="0067075E" w:rsidP="0067075E">
      <w:pPr>
        <w:pStyle w:val="ListParagraph"/>
        <w:numPr>
          <w:ilvl w:val="0"/>
          <w:numId w:val="33"/>
        </w:numPr>
        <w:rPr>
          <w:rFonts w:cs="Arial"/>
          <w:lang w:eastAsia="zh-SG"/>
        </w:rPr>
      </w:pPr>
      <w:r w:rsidRPr="00364D9E">
        <w:rPr>
          <w:rFonts w:cs="Arial"/>
          <w:lang w:eastAsia="zh-SG"/>
        </w:rPr>
        <w:t>Source: Staging Database</w:t>
      </w:r>
    </w:p>
    <w:p w:rsidR="0067075E" w:rsidRPr="00364D9E" w:rsidRDefault="0067075E" w:rsidP="0067075E">
      <w:pPr>
        <w:pStyle w:val="ListParagraph"/>
        <w:numPr>
          <w:ilvl w:val="0"/>
          <w:numId w:val="33"/>
        </w:numPr>
        <w:rPr>
          <w:rFonts w:cs="Arial"/>
          <w:lang w:eastAsia="zh-SG"/>
        </w:rPr>
      </w:pPr>
      <w:r w:rsidRPr="00364D9E">
        <w:rPr>
          <w:rFonts w:cs="Arial"/>
          <w:lang w:eastAsia="zh-SG"/>
        </w:rPr>
        <w:t xml:space="preserve">Create a stored procedure to select </w:t>
      </w:r>
      <w:proofErr w:type="spellStart"/>
      <w:r w:rsidR="00A233ED" w:rsidRPr="00364D9E">
        <w:rPr>
          <w:rFonts w:cs="Arial"/>
          <w:lang w:eastAsia="zh-SG"/>
        </w:rPr>
        <w:t>listid</w:t>
      </w:r>
      <w:proofErr w:type="spellEnd"/>
      <w:r w:rsidR="00A233ED" w:rsidRPr="00364D9E">
        <w:rPr>
          <w:rFonts w:cs="Arial"/>
          <w:lang w:eastAsia="zh-SG"/>
        </w:rPr>
        <w:t xml:space="preserve"> and </w:t>
      </w:r>
      <w:proofErr w:type="spellStart"/>
      <w:r w:rsidR="00A233ED" w:rsidRPr="00364D9E">
        <w:rPr>
          <w:rFonts w:cs="Arial"/>
          <w:lang w:eastAsia="zh-SG"/>
        </w:rPr>
        <w:t>contactid</w:t>
      </w:r>
      <w:proofErr w:type="spellEnd"/>
      <w:r w:rsidR="00A233ED" w:rsidRPr="00364D9E">
        <w:rPr>
          <w:rFonts w:cs="Arial"/>
          <w:lang w:eastAsia="zh-SG"/>
        </w:rPr>
        <w:t xml:space="preserve"> </w:t>
      </w:r>
      <w:proofErr w:type="gramStart"/>
      <w:r w:rsidRPr="00364D9E">
        <w:rPr>
          <w:rFonts w:cs="Arial"/>
          <w:lang w:eastAsia="zh-SG"/>
        </w:rPr>
        <w:t xml:space="preserve">from  </w:t>
      </w:r>
      <w:proofErr w:type="spellStart"/>
      <w:r w:rsidRPr="00364D9E">
        <w:rPr>
          <w:rFonts w:cs="Arial"/>
          <w:lang w:eastAsia="zh-SG"/>
        </w:rPr>
        <w:t>StagingCRM.RPIStagingTable</w:t>
      </w:r>
      <w:proofErr w:type="spellEnd"/>
      <w:proofErr w:type="gramEnd"/>
      <w:r w:rsidRPr="00364D9E">
        <w:rPr>
          <w:rFonts w:cs="Arial"/>
          <w:lang w:eastAsia="zh-SG"/>
        </w:rPr>
        <w:t xml:space="preserve"> where </w:t>
      </w:r>
      <w:proofErr w:type="spellStart"/>
      <w:r w:rsidRPr="00364D9E">
        <w:rPr>
          <w:rFonts w:cs="Arial"/>
          <w:lang w:eastAsia="zh-SG"/>
        </w:rPr>
        <w:t>IsMember</w:t>
      </w:r>
      <w:proofErr w:type="spellEnd"/>
      <w:r w:rsidRPr="00364D9E">
        <w:rPr>
          <w:rFonts w:cs="Arial"/>
          <w:lang w:eastAsia="zh-SG"/>
        </w:rPr>
        <w:t xml:space="preserve"> = 1 </w:t>
      </w:r>
    </w:p>
    <w:p w:rsidR="0067075E" w:rsidRPr="00364D9E" w:rsidRDefault="0067075E" w:rsidP="0067075E">
      <w:pPr>
        <w:pStyle w:val="ListParagraph"/>
        <w:numPr>
          <w:ilvl w:val="0"/>
          <w:numId w:val="33"/>
        </w:numPr>
        <w:rPr>
          <w:rFonts w:cs="Arial"/>
          <w:lang w:eastAsia="zh-SG"/>
        </w:rPr>
      </w:pPr>
      <w:r w:rsidRPr="00364D9E">
        <w:rPr>
          <w:rFonts w:cs="Arial"/>
          <w:lang w:eastAsia="zh-SG"/>
        </w:rPr>
        <w:t>Configure source to execute this stored procedure</w:t>
      </w:r>
    </w:p>
    <w:p w:rsidR="0067075E" w:rsidRPr="00364D9E" w:rsidRDefault="0067075E" w:rsidP="0067075E">
      <w:pPr>
        <w:pStyle w:val="ListParagraph"/>
        <w:numPr>
          <w:ilvl w:val="0"/>
          <w:numId w:val="33"/>
        </w:numPr>
        <w:rPr>
          <w:rFonts w:cs="Arial"/>
          <w:lang w:eastAsia="zh-SG"/>
        </w:rPr>
      </w:pPr>
      <w:r w:rsidRPr="00364D9E">
        <w:rPr>
          <w:rFonts w:cs="Arial"/>
          <w:lang w:eastAsia="zh-SG"/>
        </w:rPr>
        <w:t xml:space="preserve">Target: Adapter for Dynamics CRM </w:t>
      </w:r>
    </w:p>
    <w:p w:rsidR="0067075E" w:rsidRPr="00364D9E" w:rsidRDefault="0067075E" w:rsidP="0067075E">
      <w:pPr>
        <w:pStyle w:val="ListParagraph"/>
        <w:numPr>
          <w:ilvl w:val="0"/>
          <w:numId w:val="33"/>
        </w:numPr>
        <w:rPr>
          <w:rFonts w:cs="Arial"/>
          <w:lang w:eastAsia="zh-SG"/>
        </w:rPr>
      </w:pPr>
      <w:r w:rsidRPr="00364D9E">
        <w:rPr>
          <w:rFonts w:cs="Arial"/>
          <w:lang w:eastAsia="zh-SG"/>
        </w:rPr>
        <w:t>Add target step to create list member</w:t>
      </w:r>
    </w:p>
    <w:p w:rsidR="0067075E" w:rsidRPr="00364D9E" w:rsidRDefault="00A233ED" w:rsidP="0067075E">
      <w:pPr>
        <w:pStyle w:val="ListParagraph"/>
        <w:numPr>
          <w:ilvl w:val="0"/>
          <w:numId w:val="33"/>
        </w:numPr>
        <w:rPr>
          <w:rFonts w:cs="Arial"/>
          <w:lang w:eastAsia="zh-SG"/>
        </w:rPr>
      </w:pPr>
      <w:r w:rsidRPr="00364D9E">
        <w:rPr>
          <w:rFonts w:cs="Arial"/>
          <w:lang w:eastAsia="zh-SG"/>
        </w:rPr>
        <w:t xml:space="preserve">Add data links to </w:t>
      </w:r>
      <w:proofErr w:type="spellStart"/>
      <w:r w:rsidRPr="00364D9E">
        <w:rPr>
          <w:rFonts w:cs="Arial"/>
          <w:lang w:eastAsia="zh-SG"/>
        </w:rPr>
        <w:t>entityid</w:t>
      </w:r>
      <w:proofErr w:type="spellEnd"/>
      <w:r w:rsidRPr="00364D9E">
        <w:rPr>
          <w:rFonts w:cs="Arial"/>
          <w:lang w:eastAsia="zh-SG"/>
        </w:rPr>
        <w:t xml:space="preserve"> and </w:t>
      </w:r>
      <w:proofErr w:type="spellStart"/>
      <w:r w:rsidRPr="00364D9E">
        <w:rPr>
          <w:rFonts w:cs="Arial"/>
          <w:lang w:eastAsia="zh-SG"/>
        </w:rPr>
        <w:t>listid</w:t>
      </w:r>
      <w:proofErr w:type="spellEnd"/>
    </w:p>
    <w:p w:rsidR="00A233ED" w:rsidRPr="00364D9E" w:rsidRDefault="00A233ED" w:rsidP="00A233ED">
      <w:pPr>
        <w:pStyle w:val="ListParagraph"/>
        <w:numPr>
          <w:ilvl w:val="0"/>
          <w:numId w:val="33"/>
        </w:numPr>
        <w:rPr>
          <w:rFonts w:cs="Arial"/>
          <w:lang w:eastAsia="zh-SG"/>
        </w:rPr>
      </w:pPr>
      <w:r w:rsidRPr="00364D9E">
        <w:rPr>
          <w:rFonts w:cs="Arial"/>
          <w:lang w:eastAsia="zh-SG"/>
        </w:rPr>
        <w:t>DTS: 28774_AssociateContactToList.dts</w:t>
      </w:r>
    </w:p>
    <w:p w:rsidR="00A233ED" w:rsidRPr="00364D9E" w:rsidRDefault="00A233ED" w:rsidP="00A233ED">
      <w:pPr>
        <w:pStyle w:val="ListParagraph"/>
        <w:numPr>
          <w:ilvl w:val="0"/>
          <w:numId w:val="33"/>
        </w:numPr>
        <w:rPr>
          <w:rFonts w:cs="Arial"/>
          <w:lang w:eastAsia="zh-SG"/>
        </w:rPr>
      </w:pPr>
      <w:r w:rsidRPr="00364D9E">
        <w:rPr>
          <w:rFonts w:cs="Arial"/>
          <w:lang w:eastAsia="zh-SG"/>
        </w:rPr>
        <w:t xml:space="preserve">Stored Procedure: </w:t>
      </w:r>
      <w:proofErr w:type="spellStart"/>
      <w:r w:rsidRPr="00364D9E">
        <w:rPr>
          <w:rFonts w:cs="Arial"/>
          <w:lang w:eastAsia="zh-SG"/>
        </w:rPr>
        <w:t>sp_aweAssociateContactToList</w:t>
      </w:r>
      <w:proofErr w:type="spellEnd"/>
    </w:p>
    <w:p w:rsidR="0025654F" w:rsidRDefault="00A233ED" w:rsidP="00A233ED">
      <w:pPr>
        <w:pStyle w:val="ListParagraph"/>
        <w:numPr>
          <w:ilvl w:val="0"/>
          <w:numId w:val="33"/>
        </w:numPr>
        <w:rPr>
          <w:rFonts w:cs="Arial"/>
          <w:lang w:eastAsia="zh-SG"/>
        </w:rPr>
      </w:pPr>
      <w:r w:rsidRPr="00364D9E">
        <w:rPr>
          <w:rFonts w:cs="Arial"/>
          <w:lang w:eastAsia="zh-SG"/>
        </w:rPr>
        <w:t xml:space="preserve">Error Logging: Create an error logging table in the staging database through the DTS, to log record </w:t>
      </w:r>
      <w:r w:rsidR="0025654F" w:rsidRPr="00364D9E">
        <w:rPr>
          <w:rFonts w:cs="Arial"/>
          <w:lang w:eastAsia="zh-SG"/>
        </w:rPr>
        <w:t xml:space="preserve">failures. </w:t>
      </w:r>
    </w:p>
    <w:p w:rsidR="00A233ED" w:rsidRPr="00364D9E" w:rsidRDefault="0025654F" w:rsidP="0025654F">
      <w:pPr>
        <w:pStyle w:val="ListParagraph"/>
        <w:rPr>
          <w:rFonts w:cs="Arial"/>
          <w:lang w:eastAsia="zh-SG"/>
        </w:rPr>
      </w:pPr>
      <w:proofErr w:type="gramStart"/>
      <w:r w:rsidRPr="00364D9E">
        <w:rPr>
          <w:rFonts w:cs="Arial"/>
          <w:lang w:eastAsia="zh-SG"/>
        </w:rPr>
        <w:t>Table</w:t>
      </w:r>
      <w:r w:rsidR="00A233ED" w:rsidRPr="00364D9E">
        <w:rPr>
          <w:rFonts w:cs="Arial"/>
          <w:lang w:eastAsia="zh-SG"/>
        </w:rPr>
        <w:t xml:space="preserve"> :</w:t>
      </w:r>
      <w:proofErr w:type="gramEnd"/>
      <w:r w:rsidR="00A233ED" w:rsidRPr="00364D9E">
        <w:rPr>
          <w:rFonts w:cs="Arial"/>
          <w:lang w:eastAsia="zh-SG"/>
        </w:rPr>
        <w:t xml:space="preserve"> </w:t>
      </w:r>
      <w:proofErr w:type="spellStart"/>
      <w:r w:rsidR="00A233ED" w:rsidRPr="00364D9E">
        <w:rPr>
          <w:rFonts w:cs="Arial"/>
          <w:lang w:eastAsia="zh-SG"/>
        </w:rPr>
        <w:t>ErrorLog.RRDRPIASSOCIATECONTACTTOLIST</w:t>
      </w:r>
      <w:proofErr w:type="spellEnd"/>
    </w:p>
    <w:p w:rsidR="00B31239" w:rsidRPr="00364D9E" w:rsidRDefault="00B31239" w:rsidP="00B31239">
      <w:pPr>
        <w:pStyle w:val="ListParagraph"/>
        <w:rPr>
          <w:rFonts w:cs="Arial"/>
          <w:lang w:eastAsia="zh-SG"/>
        </w:rPr>
      </w:pPr>
    </w:p>
    <w:p w:rsidR="00B31239" w:rsidRPr="00364D9E" w:rsidRDefault="00B31239" w:rsidP="00B31239">
      <w:pPr>
        <w:pStyle w:val="ListParagraph"/>
        <w:numPr>
          <w:ilvl w:val="0"/>
          <w:numId w:val="28"/>
        </w:numPr>
        <w:rPr>
          <w:rFonts w:cs="Arial"/>
          <w:b/>
          <w:u w:val="single"/>
          <w:lang w:eastAsia="zh-SG"/>
        </w:rPr>
      </w:pPr>
      <w:r w:rsidRPr="00364D9E">
        <w:rPr>
          <w:rFonts w:cs="Arial"/>
          <w:b/>
          <w:u w:val="single"/>
          <w:lang w:eastAsia="zh-SG"/>
        </w:rPr>
        <w:t xml:space="preserve">Update RPI Fields on Enrollment </w:t>
      </w:r>
    </w:p>
    <w:p w:rsidR="00B31239" w:rsidRPr="00364D9E" w:rsidRDefault="00B31239" w:rsidP="000100DA">
      <w:pPr>
        <w:ind w:left="360"/>
        <w:rPr>
          <w:rFonts w:ascii="Arial" w:hAnsi="Arial" w:cs="Arial"/>
          <w:lang w:eastAsia="zh-SG"/>
        </w:rPr>
      </w:pPr>
      <w:r w:rsidRPr="00364D9E">
        <w:rPr>
          <w:rFonts w:ascii="Arial" w:hAnsi="Arial" w:cs="Arial"/>
          <w:lang w:eastAsia="zh-SG"/>
        </w:rPr>
        <w:t>Create a DTS to update RPI fields from file.</w:t>
      </w:r>
    </w:p>
    <w:p w:rsidR="000100DA" w:rsidRPr="00364D9E" w:rsidRDefault="000100DA" w:rsidP="000100DA">
      <w:pPr>
        <w:pStyle w:val="NoSpacing"/>
        <w:numPr>
          <w:ilvl w:val="0"/>
          <w:numId w:val="32"/>
        </w:numPr>
        <w:rPr>
          <w:rFonts w:ascii="Arial" w:hAnsi="Arial" w:cs="Arial"/>
          <w:lang w:eastAsia="zh-SG"/>
        </w:rPr>
      </w:pPr>
      <w:r w:rsidRPr="00364D9E">
        <w:rPr>
          <w:rFonts w:ascii="Arial" w:hAnsi="Arial" w:cs="Arial"/>
          <w:lang w:eastAsia="zh-SG"/>
        </w:rPr>
        <w:t>Source: Staging Database</w:t>
      </w:r>
    </w:p>
    <w:p w:rsidR="000100DA" w:rsidRPr="00364D9E" w:rsidRDefault="000100DA" w:rsidP="000100DA">
      <w:pPr>
        <w:pStyle w:val="ListParagraph"/>
        <w:numPr>
          <w:ilvl w:val="0"/>
          <w:numId w:val="29"/>
        </w:numPr>
        <w:rPr>
          <w:rFonts w:cs="Arial"/>
          <w:lang w:eastAsia="zh-SG"/>
        </w:rPr>
      </w:pPr>
      <w:r w:rsidRPr="00364D9E">
        <w:rPr>
          <w:rFonts w:cs="Arial"/>
          <w:lang w:eastAsia="zh-SG"/>
        </w:rPr>
        <w:t xml:space="preserve">Create a stored procedure to select records </w:t>
      </w:r>
      <w:proofErr w:type="spellStart"/>
      <w:r w:rsidRPr="00364D9E">
        <w:rPr>
          <w:rFonts w:cs="Arial"/>
          <w:lang w:eastAsia="zh-SG"/>
        </w:rPr>
        <w:t>StagingCRM.RPIStagingTable</w:t>
      </w:r>
      <w:proofErr w:type="spellEnd"/>
      <w:r w:rsidRPr="00364D9E">
        <w:rPr>
          <w:rFonts w:cs="Arial"/>
          <w:lang w:eastAsia="zh-SG"/>
        </w:rPr>
        <w:t xml:space="preserve"> where </w:t>
      </w:r>
      <w:proofErr w:type="spellStart"/>
      <w:r w:rsidRPr="00364D9E">
        <w:rPr>
          <w:rFonts w:cs="Arial"/>
          <w:lang w:eastAsia="zh-SG"/>
        </w:rPr>
        <w:t>Isvalid</w:t>
      </w:r>
      <w:proofErr w:type="spellEnd"/>
      <w:r w:rsidRPr="00364D9E">
        <w:rPr>
          <w:rFonts w:cs="Arial"/>
          <w:lang w:eastAsia="zh-SG"/>
        </w:rPr>
        <w:t xml:space="preserve"> = 1 </w:t>
      </w:r>
    </w:p>
    <w:p w:rsidR="000100DA" w:rsidRPr="00364D9E" w:rsidRDefault="000100DA" w:rsidP="000100DA">
      <w:pPr>
        <w:pStyle w:val="ListParagraph"/>
        <w:numPr>
          <w:ilvl w:val="0"/>
          <w:numId w:val="29"/>
        </w:numPr>
        <w:rPr>
          <w:rFonts w:cs="Arial"/>
          <w:lang w:eastAsia="zh-SG"/>
        </w:rPr>
      </w:pPr>
      <w:r w:rsidRPr="00364D9E">
        <w:rPr>
          <w:rFonts w:cs="Arial"/>
          <w:lang w:eastAsia="zh-SG"/>
        </w:rPr>
        <w:t>Configure source to execute this stored procedure</w:t>
      </w:r>
    </w:p>
    <w:p w:rsidR="000100DA" w:rsidRPr="00364D9E" w:rsidRDefault="000100DA" w:rsidP="000100DA">
      <w:pPr>
        <w:pStyle w:val="ListParagraph"/>
        <w:numPr>
          <w:ilvl w:val="0"/>
          <w:numId w:val="29"/>
        </w:numPr>
        <w:rPr>
          <w:rFonts w:cs="Arial"/>
          <w:lang w:eastAsia="zh-SG"/>
        </w:rPr>
      </w:pPr>
      <w:r w:rsidRPr="00364D9E">
        <w:rPr>
          <w:rFonts w:cs="Arial"/>
          <w:lang w:eastAsia="zh-SG"/>
        </w:rPr>
        <w:t>Target: Adapter for Dynamics CRM</w:t>
      </w:r>
    </w:p>
    <w:p w:rsidR="000100DA" w:rsidRPr="00364D9E" w:rsidRDefault="000100DA" w:rsidP="000100DA">
      <w:pPr>
        <w:pStyle w:val="NoSpacing"/>
        <w:numPr>
          <w:ilvl w:val="0"/>
          <w:numId w:val="32"/>
        </w:numPr>
        <w:rPr>
          <w:rFonts w:ascii="Arial" w:hAnsi="Arial" w:cs="Arial"/>
          <w:lang w:eastAsia="zh-SG"/>
        </w:rPr>
      </w:pPr>
      <w:r w:rsidRPr="00364D9E">
        <w:rPr>
          <w:rFonts w:ascii="Arial" w:hAnsi="Arial" w:cs="Arial"/>
          <w:lang w:eastAsia="zh-SG"/>
        </w:rPr>
        <w:t xml:space="preserve">Add target step to update adapter </w:t>
      </w:r>
      <w:proofErr w:type="gramStart"/>
      <w:r w:rsidRPr="00364D9E">
        <w:rPr>
          <w:rFonts w:ascii="Arial" w:hAnsi="Arial" w:cs="Arial"/>
          <w:lang w:eastAsia="zh-SG"/>
        </w:rPr>
        <w:t xml:space="preserve">object  </w:t>
      </w:r>
      <w:proofErr w:type="spellStart"/>
      <w:r w:rsidRPr="00364D9E">
        <w:rPr>
          <w:rFonts w:ascii="Arial" w:hAnsi="Arial" w:cs="Arial"/>
          <w:lang w:eastAsia="zh-SG"/>
        </w:rPr>
        <w:t>evo</w:t>
      </w:r>
      <w:proofErr w:type="gramEnd"/>
      <w:r w:rsidRPr="00364D9E">
        <w:rPr>
          <w:rFonts w:ascii="Arial" w:hAnsi="Arial" w:cs="Arial"/>
          <w:lang w:eastAsia="zh-SG"/>
        </w:rPr>
        <w:t>_enrollment</w:t>
      </w:r>
      <w:proofErr w:type="spellEnd"/>
    </w:p>
    <w:p w:rsidR="004040B8" w:rsidRPr="00364D9E" w:rsidRDefault="002F4FE4" w:rsidP="000100DA">
      <w:pPr>
        <w:pStyle w:val="NoSpacing"/>
        <w:numPr>
          <w:ilvl w:val="0"/>
          <w:numId w:val="32"/>
        </w:numPr>
        <w:rPr>
          <w:rFonts w:ascii="Arial" w:hAnsi="Arial" w:cs="Arial"/>
          <w:lang w:eastAsia="zh-SG"/>
        </w:rPr>
      </w:pPr>
      <w:r w:rsidRPr="00364D9E">
        <w:rPr>
          <w:rFonts w:ascii="Arial" w:hAnsi="Arial" w:cs="Arial"/>
          <w:lang w:eastAsia="zh-SG"/>
        </w:rPr>
        <w:t xml:space="preserve">Add </w:t>
      </w:r>
      <w:r w:rsidR="000100DA" w:rsidRPr="00364D9E">
        <w:rPr>
          <w:rFonts w:ascii="Arial" w:hAnsi="Arial" w:cs="Arial"/>
          <w:lang w:eastAsia="zh-SG"/>
        </w:rPr>
        <w:t xml:space="preserve">a lookup link on </w:t>
      </w:r>
      <w:proofErr w:type="spellStart"/>
      <w:r w:rsidR="00AC2622" w:rsidRPr="00364D9E">
        <w:rPr>
          <w:rFonts w:ascii="Arial" w:hAnsi="Arial" w:cs="Arial"/>
          <w:lang w:eastAsia="zh-SG"/>
        </w:rPr>
        <w:t>evo_</w:t>
      </w:r>
      <w:r w:rsidR="000100DA" w:rsidRPr="00364D9E">
        <w:rPr>
          <w:rFonts w:ascii="Arial" w:hAnsi="Arial" w:cs="Arial"/>
          <w:lang w:eastAsia="zh-SG"/>
        </w:rPr>
        <w:t>enrollmentid</w:t>
      </w:r>
      <w:proofErr w:type="spellEnd"/>
    </w:p>
    <w:p w:rsidR="002F4FE4" w:rsidRPr="00364D9E" w:rsidRDefault="002F4FE4" w:rsidP="000100DA">
      <w:pPr>
        <w:pStyle w:val="NoSpacing"/>
        <w:numPr>
          <w:ilvl w:val="0"/>
          <w:numId w:val="32"/>
        </w:numPr>
        <w:rPr>
          <w:rFonts w:ascii="Arial" w:hAnsi="Arial" w:cs="Arial"/>
          <w:lang w:eastAsia="zh-SG"/>
        </w:rPr>
      </w:pPr>
      <w:r w:rsidRPr="00364D9E">
        <w:rPr>
          <w:rFonts w:ascii="Arial" w:hAnsi="Arial" w:cs="Arial"/>
          <w:lang w:eastAsia="zh-SG"/>
        </w:rPr>
        <w:t xml:space="preserve">Add data links to update payment history fields </w:t>
      </w:r>
      <w:r w:rsidR="000100DA" w:rsidRPr="00364D9E">
        <w:rPr>
          <w:rFonts w:ascii="Arial" w:hAnsi="Arial" w:cs="Arial"/>
          <w:lang w:eastAsia="zh-SG"/>
        </w:rPr>
        <w:t xml:space="preserve">(Previous Marketing Code, New Marketing Code, New Annual Price, Previous Annual </w:t>
      </w:r>
      <w:proofErr w:type="gramStart"/>
      <w:r w:rsidR="000100DA" w:rsidRPr="00364D9E">
        <w:rPr>
          <w:rFonts w:ascii="Arial" w:hAnsi="Arial" w:cs="Arial"/>
          <w:lang w:eastAsia="zh-SG"/>
        </w:rPr>
        <w:t>Price)</w:t>
      </w:r>
      <w:r w:rsidRPr="00364D9E">
        <w:rPr>
          <w:rFonts w:ascii="Arial" w:hAnsi="Arial" w:cs="Arial"/>
          <w:lang w:eastAsia="zh-SG"/>
        </w:rPr>
        <w:t>on</w:t>
      </w:r>
      <w:proofErr w:type="gramEnd"/>
      <w:r w:rsidRPr="00364D9E">
        <w:rPr>
          <w:rFonts w:ascii="Arial" w:hAnsi="Arial" w:cs="Arial"/>
          <w:lang w:eastAsia="zh-SG"/>
        </w:rPr>
        <w:t xml:space="preserve"> enrollment</w:t>
      </w:r>
    </w:p>
    <w:p w:rsidR="002F4FE4" w:rsidRPr="00364D9E" w:rsidRDefault="002F4FE4" w:rsidP="000100DA">
      <w:pPr>
        <w:pStyle w:val="ListParagraph"/>
        <w:numPr>
          <w:ilvl w:val="0"/>
          <w:numId w:val="32"/>
        </w:numPr>
        <w:rPr>
          <w:rFonts w:cs="Arial"/>
          <w:szCs w:val="22"/>
          <w:lang w:eastAsia="zh-SG"/>
        </w:rPr>
      </w:pPr>
      <w:r w:rsidRPr="00364D9E">
        <w:rPr>
          <w:rFonts w:cs="Arial"/>
          <w:szCs w:val="22"/>
          <w:lang w:eastAsia="zh-SG"/>
        </w:rPr>
        <w:t>Date of cha</w:t>
      </w:r>
      <w:r w:rsidR="000100DA" w:rsidRPr="00364D9E">
        <w:rPr>
          <w:rFonts w:cs="Arial"/>
          <w:szCs w:val="22"/>
          <w:lang w:eastAsia="zh-SG"/>
        </w:rPr>
        <w:t>nge is enrollment end date+1day</w:t>
      </w:r>
    </w:p>
    <w:p w:rsidR="000100DA" w:rsidRPr="00364D9E" w:rsidRDefault="000100DA" w:rsidP="000100DA">
      <w:pPr>
        <w:pStyle w:val="ListParagraph"/>
        <w:numPr>
          <w:ilvl w:val="0"/>
          <w:numId w:val="32"/>
        </w:numPr>
        <w:rPr>
          <w:rFonts w:cs="Arial"/>
          <w:lang w:eastAsia="zh-SG"/>
        </w:rPr>
      </w:pPr>
      <w:r w:rsidRPr="00364D9E">
        <w:rPr>
          <w:rFonts w:cs="Arial"/>
          <w:lang w:eastAsia="zh-SG"/>
        </w:rPr>
        <w:t>DTS: 28774_RPIFieldsOnEnrollment</w:t>
      </w:r>
      <w:r w:rsidR="00251EF5" w:rsidRPr="00364D9E">
        <w:rPr>
          <w:rFonts w:cs="Arial"/>
          <w:lang w:eastAsia="zh-SG"/>
        </w:rPr>
        <w:t>.dts</w:t>
      </w:r>
    </w:p>
    <w:p w:rsidR="0067075E" w:rsidRPr="00364D9E" w:rsidRDefault="000100DA" w:rsidP="00104E34">
      <w:pPr>
        <w:pStyle w:val="ListParagraph"/>
        <w:numPr>
          <w:ilvl w:val="0"/>
          <w:numId w:val="32"/>
        </w:numPr>
        <w:rPr>
          <w:rFonts w:cs="Arial"/>
          <w:lang w:eastAsia="zh-SG"/>
        </w:rPr>
      </w:pPr>
      <w:r w:rsidRPr="00364D9E">
        <w:rPr>
          <w:rFonts w:cs="Arial"/>
          <w:lang w:eastAsia="zh-SG"/>
        </w:rPr>
        <w:t xml:space="preserve">Stored Procedure: </w:t>
      </w:r>
      <w:proofErr w:type="spellStart"/>
      <w:r w:rsidR="0067075E" w:rsidRPr="00364D9E">
        <w:rPr>
          <w:rFonts w:cs="Arial"/>
          <w:lang w:eastAsia="zh-SG"/>
        </w:rPr>
        <w:t>sp_aweRPIFieldsOnEnrollment</w:t>
      </w:r>
      <w:proofErr w:type="spellEnd"/>
    </w:p>
    <w:p w:rsidR="005D5621" w:rsidRPr="00364D9E" w:rsidRDefault="005E45FA" w:rsidP="005D5621">
      <w:pPr>
        <w:pStyle w:val="ListParagraph"/>
        <w:numPr>
          <w:ilvl w:val="0"/>
          <w:numId w:val="32"/>
        </w:numPr>
        <w:rPr>
          <w:rFonts w:cs="Arial"/>
          <w:lang w:eastAsia="zh-SG"/>
        </w:rPr>
      </w:pPr>
      <w:r w:rsidRPr="00364D9E">
        <w:rPr>
          <w:rFonts w:cs="Arial"/>
          <w:lang w:eastAsia="zh-SG"/>
        </w:rPr>
        <w:t>Error Logging: Create an error logging table in the staging database</w:t>
      </w:r>
      <w:r w:rsidR="0067075E" w:rsidRPr="00364D9E">
        <w:rPr>
          <w:rFonts w:cs="Arial"/>
          <w:lang w:eastAsia="zh-SG"/>
        </w:rPr>
        <w:t xml:space="preserve"> through the DTS</w:t>
      </w:r>
      <w:r w:rsidRPr="00364D9E">
        <w:rPr>
          <w:rFonts w:cs="Arial"/>
          <w:lang w:eastAsia="zh-SG"/>
        </w:rPr>
        <w:t xml:space="preserve">, to log </w:t>
      </w:r>
      <w:r w:rsidR="005250B1" w:rsidRPr="00364D9E">
        <w:rPr>
          <w:rFonts w:cs="Arial"/>
          <w:lang w:eastAsia="zh-SG"/>
        </w:rPr>
        <w:t>record failures.</w:t>
      </w:r>
      <w:r w:rsidR="0067075E" w:rsidRPr="00364D9E">
        <w:rPr>
          <w:rFonts w:cs="Arial"/>
          <w:lang w:eastAsia="zh-SG"/>
        </w:rPr>
        <w:t xml:space="preserve"> Table: </w:t>
      </w:r>
      <w:proofErr w:type="spellStart"/>
      <w:r w:rsidR="0067075E" w:rsidRPr="00364D9E">
        <w:rPr>
          <w:rFonts w:cs="Arial"/>
          <w:lang w:eastAsia="zh-SG"/>
        </w:rPr>
        <w:t>Errolog.RRDRPIFIELDSONENROLLMENT</w:t>
      </w:r>
      <w:proofErr w:type="spellEnd"/>
      <w:r w:rsidR="005D5621" w:rsidRPr="00364D9E">
        <w:rPr>
          <w:rFonts w:cs="Arial"/>
          <w:lang w:eastAsia="zh-SG"/>
        </w:rPr>
        <w:t xml:space="preserve"> </w:t>
      </w:r>
    </w:p>
    <w:p w:rsidR="005D5621" w:rsidRPr="00364D9E" w:rsidRDefault="005D5621" w:rsidP="00364D9E">
      <w:pPr>
        <w:pStyle w:val="ListParagraph"/>
        <w:rPr>
          <w:rFonts w:cs="Arial"/>
          <w:lang w:eastAsia="zh-SG"/>
        </w:rPr>
      </w:pPr>
    </w:p>
    <w:p w:rsidR="005D5621" w:rsidRPr="00364D9E" w:rsidRDefault="005D5621" w:rsidP="005D5621">
      <w:pPr>
        <w:pStyle w:val="ListParagraph"/>
        <w:numPr>
          <w:ilvl w:val="0"/>
          <w:numId w:val="28"/>
        </w:numPr>
        <w:rPr>
          <w:rFonts w:cs="Arial"/>
          <w:b/>
          <w:u w:val="single"/>
          <w:lang w:eastAsia="zh-SG"/>
        </w:rPr>
      </w:pPr>
      <w:r w:rsidRPr="00364D9E">
        <w:rPr>
          <w:rFonts w:cs="Arial"/>
          <w:b/>
          <w:u w:val="single"/>
          <w:lang w:eastAsia="zh-SG"/>
        </w:rPr>
        <w:t>Updating</w:t>
      </w:r>
      <w:r w:rsidR="00E37FAA">
        <w:rPr>
          <w:rFonts w:cs="Arial"/>
          <w:b/>
          <w:u w:val="single"/>
          <w:lang w:eastAsia="zh-SG"/>
        </w:rPr>
        <w:t xml:space="preserve"> </w:t>
      </w:r>
      <w:r w:rsidRPr="00364D9E">
        <w:rPr>
          <w:rFonts w:cs="Arial"/>
          <w:b/>
          <w:u w:val="single"/>
          <w:lang w:eastAsia="zh-SG"/>
        </w:rPr>
        <w:t>Amount</w:t>
      </w:r>
      <w:r w:rsidR="00E37FAA">
        <w:rPr>
          <w:rFonts w:cs="Arial"/>
          <w:b/>
          <w:u w:val="single"/>
          <w:lang w:eastAsia="zh-SG"/>
        </w:rPr>
        <w:t xml:space="preserve"> </w:t>
      </w:r>
      <w:r w:rsidRPr="00364D9E">
        <w:rPr>
          <w:rFonts w:cs="Arial"/>
          <w:b/>
          <w:u w:val="single"/>
          <w:lang w:eastAsia="zh-SG"/>
        </w:rPr>
        <w:t>Field</w:t>
      </w:r>
      <w:r w:rsidR="00E37FAA">
        <w:rPr>
          <w:rFonts w:cs="Arial"/>
          <w:b/>
          <w:u w:val="single"/>
          <w:lang w:eastAsia="zh-SG"/>
        </w:rPr>
        <w:t xml:space="preserve"> </w:t>
      </w:r>
      <w:r w:rsidRPr="00364D9E">
        <w:rPr>
          <w:rFonts w:cs="Arial"/>
          <w:b/>
          <w:u w:val="single"/>
          <w:lang w:eastAsia="zh-SG"/>
        </w:rPr>
        <w:t>on</w:t>
      </w:r>
      <w:r w:rsidR="00E37FAA">
        <w:rPr>
          <w:rFonts w:cs="Arial"/>
          <w:b/>
          <w:u w:val="single"/>
          <w:lang w:eastAsia="zh-SG"/>
        </w:rPr>
        <w:t xml:space="preserve"> </w:t>
      </w:r>
      <w:r w:rsidRPr="00364D9E">
        <w:rPr>
          <w:rFonts w:cs="Arial"/>
          <w:b/>
          <w:u w:val="single"/>
          <w:lang w:eastAsia="zh-SG"/>
        </w:rPr>
        <w:t>Payment</w:t>
      </w:r>
      <w:r w:rsidR="00E37FAA">
        <w:rPr>
          <w:rFonts w:cs="Arial"/>
          <w:b/>
          <w:u w:val="single"/>
          <w:lang w:eastAsia="zh-SG"/>
        </w:rPr>
        <w:t xml:space="preserve"> </w:t>
      </w:r>
      <w:r w:rsidR="00E37FAA" w:rsidRPr="00364D9E">
        <w:rPr>
          <w:rFonts w:cs="Arial"/>
          <w:b/>
          <w:u w:val="single"/>
          <w:lang w:eastAsia="zh-SG"/>
        </w:rPr>
        <w:t>Authorization</w:t>
      </w:r>
    </w:p>
    <w:p w:rsidR="005D5621" w:rsidRDefault="005D5621" w:rsidP="00364D9E">
      <w:pPr>
        <w:pStyle w:val="NoSpacing"/>
        <w:ind w:left="720"/>
        <w:rPr>
          <w:rFonts w:ascii="Arial" w:hAnsi="Arial" w:cs="Arial"/>
          <w:lang w:eastAsia="zh-SG"/>
        </w:rPr>
      </w:pPr>
      <w:r w:rsidRPr="00364D9E">
        <w:rPr>
          <w:rFonts w:ascii="Arial" w:hAnsi="Arial" w:cs="Arial"/>
          <w:lang w:eastAsia="zh-SG"/>
        </w:rPr>
        <w:lastRenderedPageBreak/>
        <w:t>Create a DTS to update the flag “</w:t>
      </w:r>
      <w:proofErr w:type="spellStart"/>
      <w:r w:rsidRPr="00364D9E">
        <w:rPr>
          <w:rFonts w:ascii="Arial" w:hAnsi="Arial" w:cs="Arial"/>
          <w:lang w:eastAsia="zh-SG"/>
        </w:rPr>
        <w:t>TriggerRPI</w:t>
      </w:r>
      <w:proofErr w:type="spellEnd"/>
      <w:r w:rsidRPr="00364D9E">
        <w:rPr>
          <w:rFonts w:ascii="Arial" w:hAnsi="Arial" w:cs="Arial"/>
          <w:lang w:eastAsia="zh-SG"/>
        </w:rPr>
        <w:t>” on Payment Authorization record</w:t>
      </w:r>
    </w:p>
    <w:p w:rsidR="006A7114" w:rsidRPr="006A7114" w:rsidRDefault="006A7114" w:rsidP="006A7114">
      <w:pPr>
        <w:pStyle w:val="ListParagraph"/>
        <w:rPr>
          <w:rFonts w:cs="Arial"/>
          <w:lang w:eastAsia="zh-SG"/>
        </w:rPr>
      </w:pPr>
      <w:r>
        <w:rPr>
          <w:rFonts w:cs="Arial"/>
          <w:lang w:eastAsia="zh-SG"/>
        </w:rPr>
        <w:t>DTS</w:t>
      </w:r>
      <w:r w:rsidRPr="006A7114">
        <w:rPr>
          <w:rFonts w:cs="Arial"/>
          <w:lang w:eastAsia="zh-SG"/>
        </w:rPr>
        <w:t>: 29013_UpdatingAmountFieldonPaymentAuthorization</w:t>
      </w:r>
    </w:p>
    <w:p w:rsidR="005D5621" w:rsidRPr="00364D9E" w:rsidRDefault="005D5621" w:rsidP="005D5621">
      <w:pPr>
        <w:pStyle w:val="ListParagraph"/>
        <w:numPr>
          <w:ilvl w:val="0"/>
          <w:numId w:val="32"/>
        </w:numPr>
        <w:rPr>
          <w:rFonts w:cs="Arial"/>
          <w:lang w:eastAsia="zh-SG"/>
        </w:rPr>
      </w:pPr>
      <w:r w:rsidRPr="00364D9E">
        <w:rPr>
          <w:rFonts w:cs="Arial"/>
          <w:lang w:eastAsia="zh-SG"/>
        </w:rPr>
        <w:t>Source: Stored Procedure</w:t>
      </w:r>
      <w:r w:rsidR="003F03AE">
        <w:rPr>
          <w:rFonts w:cs="Arial"/>
          <w:lang w:eastAsia="zh-SG"/>
        </w:rPr>
        <w:t xml:space="preserve"> </w:t>
      </w:r>
      <w:r w:rsidR="006A7114">
        <w:rPr>
          <w:rFonts w:cs="Arial"/>
          <w:lang w:eastAsia="zh-SG"/>
        </w:rPr>
        <w:t>(</w:t>
      </w:r>
      <w:proofErr w:type="spellStart"/>
      <w:r w:rsidR="003F03AE">
        <w:rPr>
          <w:rFonts w:cs="Arial"/>
          <w:lang w:val="en-GB" w:eastAsia="zh-SG"/>
        </w:rPr>
        <w:t>sp_aweSetRPIAmountOnPaymentAuthorization</w:t>
      </w:r>
      <w:proofErr w:type="spellEnd"/>
      <w:r w:rsidR="006A7114">
        <w:rPr>
          <w:rFonts w:cs="Arial"/>
          <w:lang w:eastAsia="zh-SG"/>
        </w:rPr>
        <w:t>)</w:t>
      </w:r>
    </w:p>
    <w:p w:rsidR="005D5621" w:rsidRPr="00364D9E" w:rsidRDefault="005D5621" w:rsidP="005D5621">
      <w:pPr>
        <w:pStyle w:val="ListParagraph"/>
        <w:numPr>
          <w:ilvl w:val="0"/>
          <w:numId w:val="32"/>
        </w:numPr>
        <w:rPr>
          <w:rFonts w:cs="Arial"/>
          <w:lang w:eastAsia="zh-SG"/>
        </w:rPr>
      </w:pPr>
      <w:r w:rsidRPr="00364D9E">
        <w:rPr>
          <w:rFonts w:cs="Arial"/>
          <w:lang w:eastAsia="zh-SG"/>
        </w:rPr>
        <w:t>Target: Adapter for Dynamics CRM</w:t>
      </w:r>
    </w:p>
    <w:p w:rsidR="005D5621" w:rsidRPr="00364D9E" w:rsidRDefault="005D5621" w:rsidP="005D5621">
      <w:pPr>
        <w:pStyle w:val="ListParagraph"/>
        <w:numPr>
          <w:ilvl w:val="0"/>
          <w:numId w:val="32"/>
        </w:numPr>
        <w:rPr>
          <w:rFonts w:cs="Arial"/>
          <w:lang w:eastAsia="zh-SG"/>
        </w:rPr>
      </w:pPr>
      <w:r w:rsidRPr="00364D9E">
        <w:rPr>
          <w:rFonts w:cs="Arial"/>
          <w:lang w:eastAsia="zh-SG"/>
        </w:rPr>
        <w:t>Add target step to update entity object.</w:t>
      </w:r>
    </w:p>
    <w:p w:rsidR="005D5621" w:rsidRPr="00364D9E" w:rsidRDefault="005D5621" w:rsidP="005D5621">
      <w:pPr>
        <w:pStyle w:val="ListParagraph"/>
        <w:numPr>
          <w:ilvl w:val="0"/>
          <w:numId w:val="32"/>
        </w:numPr>
        <w:rPr>
          <w:rFonts w:cs="Arial"/>
          <w:lang w:eastAsia="zh-SG"/>
        </w:rPr>
      </w:pPr>
      <w:r w:rsidRPr="00364D9E">
        <w:rPr>
          <w:rFonts w:cs="Arial"/>
          <w:lang w:eastAsia="zh-SG"/>
        </w:rPr>
        <w:t>Error Logging: Create an error logging table in the staging database, to log record failures.</w:t>
      </w:r>
    </w:p>
    <w:p w:rsidR="005E45FA" w:rsidRPr="00DE0BDF" w:rsidRDefault="005E45FA"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70" w:name="_Toc467005841"/>
      <w:r w:rsidRPr="00DE0BDF">
        <w:rPr>
          <w:rFonts w:ascii="Arial" w:eastAsia="Times New Roman" w:hAnsi="Arial" w:cs="Arial"/>
          <w:b/>
          <w:bCs/>
          <w:iCs/>
          <w:sz w:val="24"/>
          <w:szCs w:val="28"/>
          <w:lang w:val="en-GB"/>
        </w:rPr>
        <w:t>Order of execution</w:t>
      </w:r>
      <w:bookmarkEnd w:id="70"/>
    </w:p>
    <w:p w:rsidR="005250B1" w:rsidRPr="00364D9E" w:rsidRDefault="005250B1" w:rsidP="005250B1">
      <w:pPr>
        <w:rPr>
          <w:rFonts w:ascii="Arial" w:hAnsi="Arial" w:cs="Arial"/>
          <w:lang w:val="en-GB" w:eastAsia="zh-SG"/>
        </w:rPr>
      </w:pPr>
      <w:r w:rsidRPr="00364D9E">
        <w:rPr>
          <w:rFonts w:ascii="Arial" w:hAnsi="Arial" w:cs="Arial"/>
          <w:lang w:val="en-GB" w:eastAsia="zh-SG"/>
        </w:rPr>
        <w:t xml:space="preserve">The following steps are only to associate an enrolment to marketing list. </w:t>
      </w:r>
      <w:r w:rsidR="00093027" w:rsidRPr="00364D9E">
        <w:rPr>
          <w:rFonts w:ascii="Arial" w:hAnsi="Arial" w:cs="Arial"/>
          <w:lang w:val="en-GB" w:eastAsia="zh-SG"/>
        </w:rPr>
        <w:t>Renewal for enrolments will happen with the existing integration.</w:t>
      </w:r>
    </w:p>
    <w:p w:rsidR="005E45FA" w:rsidRPr="00364D9E" w:rsidRDefault="00B94B72" w:rsidP="00B94B72">
      <w:pPr>
        <w:pStyle w:val="ListParagraph"/>
        <w:numPr>
          <w:ilvl w:val="0"/>
          <w:numId w:val="20"/>
        </w:numPr>
        <w:rPr>
          <w:rFonts w:cs="Arial"/>
          <w:lang w:val="en-GB" w:eastAsia="zh-SG"/>
        </w:rPr>
      </w:pPr>
      <w:proofErr w:type="spellStart"/>
      <w:r w:rsidRPr="00364D9E">
        <w:rPr>
          <w:rFonts w:cs="Arial"/>
          <w:lang w:val="en-GB" w:eastAsia="zh-SG"/>
        </w:rPr>
        <w:t>ProcessRRDRPIFiles.dtsx</w:t>
      </w:r>
      <w:proofErr w:type="spellEnd"/>
      <w:r w:rsidRPr="00364D9E">
        <w:rPr>
          <w:rFonts w:cs="Arial"/>
          <w:lang w:val="en-GB" w:eastAsia="zh-SG"/>
        </w:rPr>
        <w:t xml:space="preserve"> </w:t>
      </w:r>
      <w:r w:rsidR="00F06058" w:rsidRPr="00364D9E">
        <w:rPr>
          <w:rFonts w:cs="Arial"/>
          <w:lang w:val="en-GB" w:eastAsia="zh-SG"/>
        </w:rPr>
        <w:t>– Copies file data into staging table</w:t>
      </w:r>
    </w:p>
    <w:p w:rsidR="00F06058" w:rsidRPr="00364D9E" w:rsidRDefault="00F06058" w:rsidP="00F06058">
      <w:pPr>
        <w:pStyle w:val="ListParagraph"/>
        <w:numPr>
          <w:ilvl w:val="0"/>
          <w:numId w:val="20"/>
        </w:numPr>
        <w:rPr>
          <w:rFonts w:cs="Arial"/>
          <w:lang w:val="en-GB" w:eastAsia="zh-SG"/>
        </w:rPr>
      </w:pPr>
      <w:proofErr w:type="spellStart"/>
      <w:r w:rsidRPr="00364D9E">
        <w:rPr>
          <w:rFonts w:cs="Arial"/>
          <w:lang w:val="en-GB" w:eastAsia="zh-SG"/>
        </w:rPr>
        <w:t>RefreshStaticData.dtsx</w:t>
      </w:r>
      <w:proofErr w:type="spellEnd"/>
      <w:r w:rsidRPr="00364D9E">
        <w:rPr>
          <w:rFonts w:cs="Arial"/>
          <w:lang w:val="en-GB" w:eastAsia="zh-SG"/>
        </w:rPr>
        <w:t xml:space="preserve"> – Refresh the Marketing list and enrolment data in the staging table from CRM.</w:t>
      </w:r>
    </w:p>
    <w:p w:rsidR="005E45FA" w:rsidRPr="00364D9E" w:rsidRDefault="00B94B72" w:rsidP="00B94B72">
      <w:pPr>
        <w:pStyle w:val="ListParagraph"/>
        <w:numPr>
          <w:ilvl w:val="0"/>
          <w:numId w:val="20"/>
        </w:numPr>
        <w:rPr>
          <w:rFonts w:cs="Arial"/>
          <w:lang w:val="en-GB" w:eastAsia="zh-SG"/>
        </w:rPr>
      </w:pPr>
      <w:r w:rsidRPr="00364D9E">
        <w:rPr>
          <w:rFonts w:cs="Arial"/>
          <w:lang w:val="en-GB" w:eastAsia="zh-SG"/>
        </w:rPr>
        <w:t>Execute [</w:t>
      </w:r>
      <w:proofErr w:type="spellStart"/>
      <w:r w:rsidRPr="00364D9E">
        <w:rPr>
          <w:rFonts w:cs="Arial"/>
          <w:lang w:val="en-GB" w:eastAsia="zh-SG"/>
        </w:rPr>
        <w:t>StagingCRM</w:t>
      </w:r>
      <w:proofErr w:type="spellEnd"/>
      <w:proofErr w:type="gramStart"/>
      <w:r w:rsidRPr="00364D9E">
        <w:rPr>
          <w:rFonts w:cs="Arial"/>
          <w:lang w:val="en-GB" w:eastAsia="zh-SG"/>
        </w:rPr>
        <w:t>].[</w:t>
      </w:r>
      <w:proofErr w:type="spellStart"/>
      <w:proofErr w:type="gramEnd"/>
      <w:r w:rsidRPr="00364D9E">
        <w:rPr>
          <w:rFonts w:cs="Arial"/>
          <w:lang w:val="en-GB" w:eastAsia="zh-SG"/>
        </w:rPr>
        <w:t>sp_aweValidateForEnrollmentAndMarketingList</w:t>
      </w:r>
      <w:proofErr w:type="spellEnd"/>
      <w:r w:rsidRPr="00364D9E">
        <w:rPr>
          <w:rFonts w:cs="Arial"/>
          <w:lang w:val="en-GB" w:eastAsia="zh-SG"/>
        </w:rPr>
        <w:t xml:space="preserve">] – To </w:t>
      </w:r>
      <w:r w:rsidR="00F06058" w:rsidRPr="00364D9E">
        <w:rPr>
          <w:rFonts w:cs="Arial"/>
          <w:lang w:val="en-GB" w:eastAsia="zh-SG"/>
        </w:rPr>
        <w:t>validate whether corresponding enrolment and Marketing list are present in CRM</w:t>
      </w:r>
    </w:p>
    <w:p w:rsidR="00B94B72" w:rsidRPr="00364D9E" w:rsidRDefault="00B94B72" w:rsidP="00B94B72">
      <w:pPr>
        <w:pStyle w:val="ListParagraph"/>
        <w:numPr>
          <w:ilvl w:val="0"/>
          <w:numId w:val="20"/>
        </w:numPr>
        <w:rPr>
          <w:rFonts w:cs="Arial"/>
          <w:lang w:val="en-GB" w:eastAsia="zh-SG"/>
        </w:rPr>
      </w:pPr>
      <w:r w:rsidRPr="00364D9E">
        <w:rPr>
          <w:rFonts w:cs="Arial"/>
          <w:lang w:val="en-GB" w:eastAsia="zh-SG"/>
        </w:rPr>
        <w:t>Execute [</w:t>
      </w:r>
      <w:proofErr w:type="spellStart"/>
      <w:r w:rsidRPr="00364D9E">
        <w:rPr>
          <w:rFonts w:cs="Arial"/>
          <w:lang w:val="en-GB" w:eastAsia="zh-SG"/>
        </w:rPr>
        <w:t>StagingCRM</w:t>
      </w:r>
      <w:proofErr w:type="spellEnd"/>
      <w:proofErr w:type="gramStart"/>
      <w:r w:rsidRPr="00364D9E">
        <w:rPr>
          <w:rFonts w:cs="Arial"/>
          <w:lang w:val="en-GB" w:eastAsia="zh-SG"/>
        </w:rPr>
        <w:t>].[</w:t>
      </w:r>
      <w:proofErr w:type="spellStart"/>
      <w:proofErr w:type="gramEnd"/>
      <w:r w:rsidRPr="00364D9E">
        <w:rPr>
          <w:rFonts w:cs="Arial"/>
          <w:lang w:val="en-GB" w:eastAsia="zh-SG"/>
        </w:rPr>
        <w:t>sp_aweUpdateListIDinRPITable</w:t>
      </w:r>
      <w:proofErr w:type="spellEnd"/>
      <w:r w:rsidRPr="00364D9E">
        <w:rPr>
          <w:rFonts w:cs="Arial"/>
          <w:lang w:val="en-GB" w:eastAsia="zh-SG"/>
        </w:rPr>
        <w:t xml:space="preserve">] To update the </w:t>
      </w:r>
      <w:proofErr w:type="spellStart"/>
      <w:r w:rsidRPr="00364D9E">
        <w:rPr>
          <w:rFonts w:cs="Arial"/>
          <w:lang w:val="en-GB" w:eastAsia="zh-SG"/>
        </w:rPr>
        <w:t>listid</w:t>
      </w:r>
      <w:proofErr w:type="spellEnd"/>
      <w:r w:rsidRPr="00364D9E">
        <w:rPr>
          <w:rFonts w:cs="Arial"/>
          <w:lang w:val="en-GB" w:eastAsia="zh-SG"/>
        </w:rPr>
        <w:t xml:space="preserve">, </w:t>
      </w:r>
      <w:proofErr w:type="spellStart"/>
      <w:r w:rsidRPr="00364D9E">
        <w:rPr>
          <w:rFonts w:cs="Arial"/>
          <w:lang w:val="en-GB" w:eastAsia="zh-SG"/>
        </w:rPr>
        <w:t>enrollmentid</w:t>
      </w:r>
      <w:proofErr w:type="spellEnd"/>
      <w:r w:rsidRPr="00364D9E">
        <w:rPr>
          <w:rFonts w:cs="Arial"/>
          <w:lang w:val="en-GB" w:eastAsia="zh-SG"/>
        </w:rPr>
        <w:t xml:space="preserve">, </w:t>
      </w:r>
      <w:proofErr w:type="spellStart"/>
      <w:r w:rsidRPr="00364D9E">
        <w:rPr>
          <w:rFonts w:cs="Arial"/>
          <w:lang w:val="en-GB" w:eastAsia="zh-SG"/>
        </w:rPr>
        <w:t>contactid</w:t>
      </w:r>
      <w:proofErr w:type="spellEnd"/>
      <w:r w:rsidRPr="00364D9E">
        <w:rPr>
          <w:rFonts w:cs="Arial"/>
          <w:lang w:val="en-GB" w:eastAsia="zh-SG"/>
        </w:rPr>
        <w:t xml:space="preserve"> in RRDRPI table.</w:t>
      </w:r>
    </w:p>
    <w:p w:rsidR="00B94B72" w:rsidRPr="00364D9E" w:rsidRDefault="00B94B72" w:rsidP="00B94B72">
      <w:pPr>
        <w:pStyle w:val="ListParagraph"/>
        <w:numPr>
          <w:ilvl w:val="0"/>
          <w:numId w:val="20"/>
        </w:numPr>
        <w:rPr>
          <w:rFonts w:cs="Arial"/>
          <w:lang w:val="en-GB" w:eastAsia="zh-SG"/>
        </w:rPr>
      </w:pPr>
      <w:r w:rsidRPr="00364D9E">
        <w:rPr>
          <w:rFonts w:cs="Arial"/>
          <w:lang w:val="en-GB" w:eastAsia="zh-SG"/>
        </w:rPr>
        <w:t>Execute [</w:t>
      </w:r>
      <w:proofErr w:type="spellStart"/>
      <w:r w:rsidRPr="00364D9E">
        <w:rPr>
          <w:rFonts w:cs="Arial"/>
          <w:lang w:val="en-GB" w:eastAsia="zh-SG"/>
        </w:rPr>
        <w:t>StagingCRM</w:t>
      </w:r>
      <w:proofErr w:type="spellEnd"/>
      <w:proofErr w:type="gramStart"/>
      <w:r w:rsidRPr="00364D9E">
        <w:rPr>
          <w:rFonts w:cs="Arial"/>
          <w:lang w:val="en-GB" w:eastAsia="zh-SG"/>
        </w:rPr>
        <w:t>].[</w:t>
      </w:r>
      <w:proofErr w:type="spellStart"/>
      <w:proofErr w:type="gramEnd"/>
      <w:r w:rsidRPr="00364D9E">
        <w:rPr>
          <w:rFonts w:cs="Arial"/>
          <w:lang w:val="en-GB" w:eastAsia="zh-SG"/>
        </w:rPr>
        <w:t>sp_aweCheckExistingMemberAssociation</w:t>
      </w:r>
      <w:proofErr w:type="spellEnd"/>
      <w:r w:rsidRPr="00364D9E">
        <w:rPr>
          <w:rFonts w:cs="Arial"/>
          <w:lang w:val="en-GB" w:eastAsia="zh-SG"/>
        </w:rPr>
        <w:t xml:space="preserve">] To </w:t>
      </w:r>
      <w:proofErr w:type="spellStart"/>
      <w:r w:rsidRPr="00364D9E">
        <w:rPr>
          <w:rFonts w:cs="Arial"/>
          <w:lang w:val="en-GB" w:eastAsia="zh-SG"/>
        </w:rPr>
        <w:t>checkif</w:t>
      </w:r>
      <w:proofErr w:type="spellEnd"/>
      <w:r w:rsidRPr="00364D9E">
        <w:rPr>
          <w:rFonts w:cs="Arial"/>
          <w:lang w:val="en-GB" w:eastAsia="zh-SG"/>
        </w:rPr>
        <w:t xml:space="preserve"> customer is already a member.</w:t>
      </w:r>
    </w:p>
    <w:p w:rsidR="00B94B72" w:rsidRPr="00364D9E" w:rsidRDefault="00B94B72" w:rsidP="00B94B72">
      <w:pPr>
        <w:pStyle w:val="ListParagraph"/>
        <w:numPr>
          <w:ilvl w:val="0"/>
          <w:numId w:val="20"/>
        </w:numPr>
        <w:rPr>
          <w:rFonts w:cs="Arial"/>
          <w:lang w:val="en-GB" w:eastAsia="zh-SG"/>
        </w:rPr>
      </w:pPr>
      <w:r w:rsidRPr="00364D9E">
        <w:rPr>
          <w:rFonts w:cs="Arial"/>
          <w:lang w:val="en-GB" w:eastAsia="zh-SG"/>
        </w:rPr>
        <w:t>Execute [</w:t>
      </w:r>
      <w:proofErr w:type="spellStart"/>
      <w:r w:rsidRPr="00364D9E">
        <w:rPr>
          <w:rFonts w:cs="Arial"/>
          <w:lang w:val="en-GB" w:eastAsia="zh-SG"/>
        </w:rPr>
        <w:t>StagingCRM</w:t>
      </w:r>
      <w:proofErr w:type="spellEnd"/>
      <w:proofErr w:type="gramStart"/>
      <w:r w:rsidRPr="00364D9E">
        <w:rPr>
          <w:rFonts w:cs="Arial"/>
          <w:lang w:val="en-GB" w:eastAsia="zh-SG"/>
        </w:rPr>
        <w:t>].[</w:t>
      </w:r>
      <w:proofErr w:type="spellStart"/>
      <w:proofErr w:type="gramEnd"/>
      <w:r w:rsidRPr="00364D9E">
        <w:rPr>
          <w:rFonts w:cs="Arial"/>
          <w:lang w:val="en-GB" w:eastAsia="zh-SG"/>
        </w:rPr>
        <w:t>sp_aweLoadRRDRPIErrorRecords</w:t>
      </w:r>
      <w:proofErr w:type="spellEnd"/>
      <w:r w:rsidRPr="00364D9E">
        <w:rPr>
          <w:rFonts w:cs="Arial"/>
          <w:lang w:val="en-GB" w:eastAsia="zh-SG"/>
        </w:rPr>
        <w:t xml:space="preserve">]To log errors (invalid or missing </w:t>
      </w:r>
      <w:proofErr w:type="spellStart"/>
      <w:r w:rsidRPr="00364D9E">
        <w:rPr>
          <w:rFonts w:cs="Arial"/>
          <w:lang w:val="en-GB" w:eastAsia="zh-SG"/>
        </w:rPr>
        <w:t>enrollments</w:t>
      </w:r>
      <w:proofErr w:type="spellEnd"/>
      <w:r w:rsidRPr="00364D9E">
        <w:rPr>
          <w:rFonts w:cs="Arial"/>
          <w:lang w:val="en-GB" w:eastAsia="zh-SG"/>
        </w:rPr>
        <w:t xml:space="preserve"> and marketing lists)</w:t>
      </w:r>
    </w:p>
    <w:p w:rsidR="005250B1" w:rsidRPr="00364D9E" w:rsidRDefault="00251EF5" w:rsidP="005250B1">
      <w:pPr>
        <w:pStyle w:val="ListParagraph"/>
        <w:numPr>
          <w:ilvl w:val="0"/>
          <w:numId w:val="20"/>
        </w:numPr>
        <w:rPr>
          <w:rFonts w:cs="Arial"/>
          <w:lang w:eastAsia="zh-SG"/>
        </w:rPr>
      </w:pPr>
      <w:r w:rsidRPr="00364D9E">
        <w:rPr>
          <w:rFonts w:cs="Arial"/>
          <w:lang w:eastAsia="zh-SG"/>
        </w:rPr>
        <w:t>28774_AssociateEnrollmentToMarketingList.dts</w:t>
      </w:r>
    </w:p>
    <w:p w:rsidR="00251EF5" w:rsidRPr="00364D9E" w:rsidRDefault="00251EF5" w:rsidP="005250B1">
      <w:pPr>
        <w:pStyle w:val="ListParagraph"/>
        <w:numPr>
          <w:ilvl w:val="0"/>
          <w:numId w:val="20"/>
        </w:numPr>
        <w:rPr>
          <w:rFonts w:cs="Arial"/>
          <w:lang w:eastAsia="zh-SG"/>
        </w:rPr>
      </w:pPr>
      <w:r w:rsidRPr="00364D9E">
        <w:rPr>
          <w:rFonts w:cs="Arial"/>
          <w:lang w:eastAsia="zh-SG"/>
        </w:rPr>
        <w:t xml:space="preserve">28774_AssociateContactToList.dts </w:t>
      </w:r>
    </w:p>
    <w:p w:rsidR="00251EF5" w:rsidRPr="00364D9E" w:rsidRDefault="00251EF5" w:rsidP="005250B1">
      <w:pPr>
        <w:pStyle w:val="ListParagraph"/>
        <w:numPr>
          <w:ilvl w:val="0"/>
          <w:numId w:val="20"/>
        </w:numPr>
        <w:rPr>
          <w:rFonts w:cs="Arial"/>
          <w:lang w:eastAsia="zh-SG"/>
        </w:rPr>
      </w:pPr>
      <w:r w:rsidRPr="00364D9E">
        <w:rPr>
          <w:rFonts w:cs="Arial"/>
          <w:lang w:eastAsia="zh-SG"/>
        </w:rPr>
        <w:t>28774_RPIFieldsOnEnrollment.dts</w:t>
      </w:r>
    </w:p>
    <w:p w:rsidR="00B94B72" w:rsidRPr="00364D9E" w:rsidRDefault="00B94B72" w:rsidP="00B94B72">
      <w:pPr>
        <w:pStyle w:val="ListParagraph"/>
        <w:numPr>
          <w:ilvl w:val="0"/>
          <w:numId w:val="20"/>
        </w:numPr>
        <w:rPr>
          <w:rFonts w:cs="Arial"/>
          <w:lang w:eastAsia="zh-SG"/>
        </w:rPr>
      </w:pPr>
      <w:r w:rsidRPr="00364D9E">
        <w:rPr>
          <w:rFonts w:cs="Arial"/>
          <w:lang w:eastAsia="zh-SG"/>
        </w:rPr>
        <w:t xml:space="preserve">TRUNCATE TABLE </w:t>
      </w:r>
      <w:proofErr w:type="spellStart"/>
      <w:r w:rsidRPr="00364D9E">
        <w:rPr>
          <w:rFonts w:cs="Arial"/>
          <w:lang w:eastAsia="zh-SG"/>
        </w:rPr>
        <w:t>StagingCRM.RRDRPI</w:t>
      </w:r>
      <w:proofErr w:type="spellEnd"/>
    </w:p>
    <w:p w:rsidR="004D1596" w:rsidRPr="00364D9E" w:rsidRDefault="00336388"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71" w:name="_Toc467005842"/>
      <w:r w:rsidRPr="00364D9E">
        <w:rPr>
          <w:rFonts w:ascii="Arial" w:eastAsia="Times New Roman" w:hAnsi="Arial" w:cs="Arial"/>
          <w:b/>
          <w:bCs/>
          <w:iCs/>
          <w:sz w:val="24"/>
          <w:szCs w:val="28"/>
          <w:lang w:val="en-GB"/>
        </w:rPr>
        <w:t>Auto Renewal</w:t>
      </w:r>
      <w:r w:rsidR="00330FB3" w:rsidRPr="00364D9E">
        <w:rPr>
          <w:rFonts w:ascii="Arial" w:eastAsia="Times New Roman" w:hAnsi="Arial" w:cs="Arial"/>
          <w:b/>
          <w:bCs/>
          <w:iCs/>
          <w:sz w:val="24"/>
          <w:szCs w:val="28"/>
          <w:lang w:val="en-GB"/>
        </w:rPr>
        <w:t xml:space="preserve"> functionality</w:t>
      </w:r>
      <w:bookmarkEnd w:id="71"/>
    </w:p>
    <w:p w:rsidR="00B97008" w:rsidRPr="00364D9E" w:rsidRDefault="00AC1C68" w:rsidP="00D24985">
      <w:pPr>
        <w:autoSpaceDE w:val="0"/>
        <w:autoSpaceDN w:val="0"/>
        <w:adjustRightInd w:val="0"/>
        <w:spacing w:line="240" w:lineRule="auto"/>
        <w:jc w:val="both"/>
        <w:rPr>
          <w:rFonts w:ascii="Arial" w:hAnsi="Arial" w:cs="Arial"/>
          <w:lang w:val="en-GB" w:eastAsia="zh-SG"/>
        </w:rPr>
      </w:pPr>
      <w:r w:rsidRPr="00364D9E">
        <w:rPr>
          <w:rFonts w:ascii="Arial" w:hAnsi="Arial" w:cs="Arial"/>
          <w:lang w:val="en-GB" w:eastAsia="zh-SG"/>
        </w:rPr>
        <w:t>The existing RPI functionality, works as is, the change that should be executed here is, enrolments are now directly associated to the marketing list</w:t>
      </w:r>
      <w:r w:rsidR="00230DB0" w:rsidRPr="00364D9E">
        <w:rPr>
          <w:rFonts w:ascii="Arial" w:hAnsi="Arial" w:cs="Arial"/>
          <w:lang w:val="en-GB" w:eastAsia="zh-SG"/>
        </w:rPr>
        <w:t xml:space="preserve">. </w:t>
      </w:r>
    </w:p>
    <w:p w:rsidR="004D1596" w:rsidRPr="00364D9E" w:rsidRDefault="004D1596" w:rsidP="00D24985">
      <w:pPr>
        <w:autoSpaceDE w:val="0"/>
        <w:autoSpaceDN w:val="0"/>
        <w:adjustRightInd w:val="0"/>
        <w:spacing w:line="240" w:lineRule="auto"/>
        <w:jc w:val="both"/>
        <w:rPr>
          <w:rFonts w:ascii="Arial" w:hAnsi="Arial" w:cs="Arial"/>
          <w:color w:val="008080"/>
        </w:rPr>
      </w:pPr>
      <w:r w:rsidRPr="00364D9E">
        <w:rPr>
          <w:rFonts w:ascii="Arial" w:hAnsi="Arial" w:cs="Arial"/>
          <w:lang w:val="en-GB" w:eastAsia="zh-SG"/>
        </w:rPr>
        <w:t xml:space="preserve">Stored Procedure: </w:t>
      </w:r>
      <w:proofErr w:type="spellStart"/>
      <w:r w:rsidRPr="00364D9E">
        <w:rPr>
          <w:rFonts w:ascii="Arial" w:hAnsi="Arial" w:cs="Arial"/>
          <w:lang w:val="en-GB" w:eastAsia="zh-SG"/>
        </w:rPr>
        <w:t>Sp_aweRe_EnrollmentsCreation</w:t>
      </w:r>
      <w:proofErr w:type="spellEnd"/>
    </w:p>
    <w:p w:rsidR="004D1596" w:rsidRPr="00364D9E" w:rsidRDefault="004D1596" w:rsidP="00D24985">
      <w:pPr>
        <w:jc w:val="both"/>
        <w:rPr>
          <w:rFonts w:ascii="Arial" w:hAnsi="Arial" w:cs="Arial"/>
          <w:lang w:val="en-GB" w:eastAsia="zh-SG"/>
        </w:rPr>
      </w:pPr>
      <w:r w:rsidRPr="00364D9E">
        <w:rPr>
          <w:rFonts w:ascii="Arial" w:hAnsi="Arial" w:cs="Arial"/>
          <w:lang w:val="en-GB" w:eastAsia="zh-SG"/>
        </w:rPr>
        <w:t>DTS: EXT017_Re_EnrollmentsCreation.dts</w:t>
      </w:r>
    </w:p>
    <w:p w:rsidR="00230DB0" w:rsidRPr="00364D9E" w:rsidRDefault="00230DB0" w:rsidP="00D24985">
      <w:pPr>
        <w:jc w:val="both"/>
        <w:rPr>
          <w:rFonts w:ascii="Arial" w:hAnsi="Arial" w:cs="Arial"/>
          <w:lang w:val="en-GB" w:eastAsia="zh-SG"/>
        </w:rPr>
      </w:pPr>
      <w:r w:rsidRPr="00364D9E">
        <w:rPr>
          <w:rFonts w:ascii="Arial" w:hAnsi="Arial" w:cs="Arial"/>
          <w:lang w:val="en-GB" w:eastAsia="zh-SG"/>
        </w:rPr>
        <w:t>Existing functionality:</w:t>
      </w:r>
    </w:p>
    <w:p w:rsidR="004D1596" w:rsidRPr="00364D9E" w:rsidRDefault="007B20A1" w:rsidP="00D24985">
      <w:pPr>
        <w:spacing w:after="0"/>
        <w:jc w:val="both"/>
        <w:rPr>
          <w:rFonts w:ascii="Arial" w:hAnsi="Arial" w:cs="Arial"/>
          <w:lang w:val="en-GB" w:eastAsia="zh-SG"/>
        </w:rPr>
      </w:pPr>
      <w:r w:rsidRPr="00364D9E">
        <w:rPr>
          <w:rFonts w:ascii="Arial" w:hAnsi="Arial" w:cs="Arial"/>
          <w:lang w:val="en-GB" w:eastAsia="zh-SG"/>
        </w:rPr>
        <w:t xml:space="preserve">Select </w:t>
      </w:r>
      <w:proofErr w:type="spellStart"/>
      <w:r w:rsidRPr="00364D9E">
        <w:rPr>
          <w:rFonts w:ascii="Arial" w:hAnsi="Arial" w:cs="Arial"/>
          <w:lang w:val="en-GB" w:eastAsia="zh-SG"/>
        </w:rPr>
        <w:t>enrollments</w:t>
      </w:r>
      <w:proofErr w:type="spellEnd"/>
      <w:r w:rsidRPr="00364D9E">
        <w:rPr>
          <w:rFonts w:ascii="Arial" w:hAnsi="Arial" w:cs="Arial"/>
          <w:lang w:val="en-GB" w:eastAsia="zh-SG"/>
        </w:rPr>
        <w:t xml:space="preserve"> whose </w:t>
      </w:r>
      <w:proofErr w:type="spellStart"/>
      <w:r w:rsidRPr="00364D9E">
        <w:rPr>
          <w:rFonts w:ascii="Arial" w:hAnsi="Arial" w:cs="Arial"/>
          <w:lang w:val="en-GB" w:eastAsia="zh-SG"/>
        </w:rPr>
        <w:t>enrol</w:t>
      </w:r>
      <w:r w:rsidR="00336388" w:rsidRPr="00364D9E">
        <w:rPr>
          <w:rFonts w:ascii="Arial" w:hAnsi="Arial" w:cs="Arial"/>
          <w:lang w:val="en-GB" w:eastAsia="zh-SG"/>
        </w:rPr>
        <w:t>l</w:t>
      </w:r>
      <w:r w:rsidRPr="00364D9E">
        <w:rPr>
          <w:rFonts w:ascii="Arial" w:hAnsi="Arial" w:cs="Arial"/>
          <w:lang w:val="en-GB" w:eastAsia="zh-SG"/>
        </w:rPr>
        <w:t>ment</w:t>
      </w:r>
      <w:proofErr w:type="spellEnd"/>
      <w:r w:rsidRPr="00364D9E">
        <w:rPr>
          <w:rFonts w:ascii="Arial" w:hAnsi="Arial" w:cs="Arial"/>
          <w:lang w:val="en-GB" w:eastAsia="zh-SG"/>
        </w:rPr>
        <w:t xml:space="preserve"> status = ‘active’; auto renew &lt;&gt; ‘Do not auto renew’ and payment method = (</w:t>
      </w:r>
      <w:proofErr w:type="spellStart"/>
      <w:r w:rsidRPr="00364D9E">
        <w:rPr>
          <w:rFonts w:ascii="Arial" w:hAnsi="Arial" w:cs="Arial"/>
          <w:lang w:val="en-GB" w:eastAsia="zh-SG"/>
        </w:rPr>
        <w:t>waterbill</w:t>
      </w:r>
      <w:proofErr w:type="spellEnd"/>
      <w:r w:rsidRPr="00364D9E">
        <w:rPr>
          <w:rFonts w:ascii="Arial" w:hAnsi="Arial" w:cs="Arial"/>
          <w:lang w:val="en-GB" w:eastAsia="zh-SG"/>
        </w:rPr>
        <w:t>/ACH/</w:t>
      </w:r>
      <w:proofErr w:type="spellStart"/>
      <w:r w:rsidRPr="00364D9E">
        <w:rPr>
          <w:rFonts w:ascii="Arial" w:hAnsi="Arial" w:cs="Arial"/>
          <w:lang w:val="en-GB" w:eastAsia="zh-SG"/>
        </w:rPr>
        <w:t>CreditCard</w:t>
      </w:r>
      <w:proofErr w:type="spellEnd"/>
      <w:r w:rsidRPr="00364D9E">
        <w:rPr>
          <w:rFonts w:ascii="Arial" w:hAnsi="Arial" w:cs="Arial"/>
          <w:lang w:val="en-GB" w:eastAsia="zh-SG"/>
        </w:rPr>
        <w:t>)</w:t>
      </w:r>
      <w:r w:rsidR="004D1596" w:rsidRPr="00364D9E">
        <w:rPr>
          <w:rFonts w:ascii="Arial" w:hAnsi="Arial" w:cs="Arial"/>
          <w:lang w:val="en-GB" w:eastAsia="zh-SG"/>
        </w:rPr>
        <w:t xml:space="preserve"> and end date is between today- </w:t>
      </w:r>
      <w:r w:rsidR="006D1BE7" w:rsidRPr="00364D9E">
        <w:rPr>
          <w:rFonts w:ascii="Arial" w:hAnsi="Arial" w:cs="Arial"/>
          <w:lang w:val="en-GB" w:eastAsia="zh-SG"/>
        </w:rPr>
        <w:t xml:space="preserve">30 </w:t>
      </w:r>
      <w:r w:rsidR="004D1596" w:rsidRPr="00364D9E">
        <w:rPr>
          <w:rFonts w:ascii="Arial" w:hAnsi="Arial" w:cs="Arial"/>
          <w:lang w:val="en-GB" w:eastAsia="zh-SG"/>
        </w:rPr>
        <w:t>and 60 days from now.</w:t>
      </w:r>
    </w:p>
    <w:p w:rsidR="007B20A1" w:rsidRPr="00364D9E" w:rsidRDefault="007B20A1" w:rsidP="00D24985">
      <w:pPr>
        <w:spacing w:after="0"/>
        <w:jc w:val="both"/>
        <w:rPr>
          <w:rFonts w:ascii="Arial" w:hAnsi="Arial" w:cs="Arial"/>
          <w:lang w:val="en-GB" w:eastAsia="zh-SG"/>
        </w:rPr>
      </w:pPr>
      <w:r w:rsidRPr="00364D9E">
        <w:rPr>
          <w:rFonts w:ascii="Arial" w:hAnsi="Arial" w:cs="Arial"/>
          <w:lang w:val="en-GB" w:eastAsia="zh-SG"/>
        </w:rPr>
        <w:t xml:space="preserve">Create a new </w:t>
      </w:r>
      <w:proofErr w:type="spellStart"/>
      <w:r w:rsidRPr="00364D9E">
        <w:rPr>
          <w:rFonts w:ascii="Arial" w:hAnsi="Arial" w:cs="Arial"/>
          <w:lang w:val="en-GB" w:eastAsia="zh-SG"/>
        </w:rPr>
        <w:t>enrolment</w:t>
      </w:r>
      <w:r w:rsidR="004D1596" w:rsidRPr="00364D9E">
        <w:rPr>
          <w:rFonts w:ascii="Arial" w:hAnsi="Arial" w:cs="Arial"/>
          <w:lang w:val="en-GB" w:eastAsia="zh-SG"/>
        </w:rPr>
        <w:t>ID</w:t>
      </w:r>
      <w:proofErr w:type="spellEnd"/>
      <w:r w:rsidR="004D1596" w:rsidRPr="00364D9E">
        <w:rPr>
          <w:rFonts w:ascii="Arial" w:hAnsi="Arial" w:cs="Arial"/>
          <w:lang w:val="en-GB" w:eastAsia="zh-SG"/>
        </w:rPr>
        <w:t xml:space="preserve">, if </w:t>
      </w:r>
      <w:proofErr w:type="spellStart"/>
      <w:r w:rsidR="004D1596" w:rsidRPr="00364D9E">
        <w:rPr>
          <w:rFonts w:ascii="Arial" w:hAnsi="Arial" w:cs="Arial"/>
          <w:lang w:val="en-GB" w:eastAsia="zh-SG"/>
        </w:rPr>
        <w:t>rpi</w:t>
      </w:r>
      <w:proofErr w:type="spellEnd"/>
      <w:r w:rsidR="004D1596" w:rsidRPr="00364D9E">
        <w:rPr>
          <w:rFonts w:ascii="Arial" w:hAnsi="Arial" w:cs="Arial"/>
          <w:lang w:val="en-GB" w:eastAsia="zh-SG"/>
        </w:rPr>
        <w:t xml:space="preserve"> opt out = 0, replacement marketing code is the marketing code for the new enrolment.</w:t>
      </w:r>
      <w:r w:rsidR="00336388" w:rsidRPr="00364D9E">
        <w:rPr>
          <w:rFonts w:ascii="Arial" w:hAnsi="Arial" w:cs="Arial"/>
          <w:lang w:val="en-GB" w:eastAsia="zh-SG"/>
        </w:rPr>
        <w:t xml:space="preserve"> </w:t>
      </w:r>
    </w:p>
    <w:p w:rsidR="004D1596" w:rsidRPr="00364D9E" w:rsidRDefault="004D1596" w:rsidP="00D24985">
      <w:pPr>
        <w:spacing w:after="0"/>
        <w:jc w:val="both"/>
        <w:rPr>
          <w:rFonts w:ascii="Arial" w:hAnsi="Arial" w:cs="Arial"/>
          <w:lang w:val="en-GB" w:eastAsia="zh-SG"/>
        </w:rPr>
      </w:pPr>
      <w:proofErr w:type="spellStart"/>
      <w:r w:rsidRPr="00364D9E">
        <w:rPr>
          <w:rFonts w:ascii="Arial" w:hAnsi="Arial" w:cs="Arial"/>
          <w:lang w:val="en-GB" w:eastAsia="zh-SG"/>
        </w:rPr>
        <w:t>Enrollment</w:t>
      </w:r>
      <w:proofErr w:type="spellEnd"/>
      <w:r w:rsidRPr="00364D9E">
        <w:rPr>
          <w:rFonts w:ascii="Arial" w:hAnsi="Arial" w:cs="Arial"/>
          <w:lang w:val="en-GB" w:eastAsia="zh-SG"/>
        </w:rPr>
        <w:t xml:space="preserve"> date of the renewed enrolment is end date of the parent enrolment + 1.</w:t>
      </w:r>
    </w:p>
    <w:p w:rsidR="004D1596" w:rsidRPr="00364D9E" w:rsidRDefault="004D1596" w:rsidP="00D24985">
      <w:pPr>
        <w:spacing w:after="0"/>
        <w:jc w:val="both"/>
        <w:rPr>
          <w:rFonts w:ascii="Arial" w:hAnsi="Arial" w:cs="Arial"/>
          <w:lang w:val="en-GB" w:eastAsia="zh-SG"/>
        </w:rPr>
      </w:pPr>
      <w:r w:rsidRPr="00A638E6">
        <w:rPr>
          <w:rFonts w:ascii="Arial" w:hAnsi="Arial" w:cs="Arial"/>
          <w:highlight w:val="yellow"/>
          <w:lang w:val="en-GB" w:eastAsia="zh-SG"/>
          <w:rPrChange w:id="72" w:author="Yaragani Mani Deep" w:date="2017-07-11T11:23:00Z">
            <w:rPr>
              <w:rFonts w:ascii="Arial" w:hAnsi="Arial" w:cs="Arial"/>
              <w:lang w:val="en-GB" w:eastAsia="zh-SG"/>
            </w:rPr>
          </w:rPrChange>
        </w:rPr>
        <w:t xml:space="preserve">New Process: Modify the stored procedure to exclude </w:t>
      </w:r>
      <w:r w:rsidR="00AC1C68" w:rsidRPr="00A638E6">
        <w:rPr>
          <w:rFonts w:ascii="Arial" w:hAnsi="Arial" w:cs="Arial"/>
          <w:highlight w:val="yellow"/>
          <w:lang w:val="en-GB" w:eastAsia="zh-SG"/>
          <w:rPrChange w:id="73" w:author="Yaragani Mani Deep" w:date="2017-07-11T11:23:00Z">
            <w:rPr>
              <w:rFonts w:ascii="Arial" w:hAnsi="Arial" w:cs="Arial"/>
              <w:lang w:val="en-GB" w:eastAsia="zh-SG"/>
            </w:rPr>
          </w:rPrChange>
        </w:rPr>
        <w:t>new marketing code join</w:t>
      </w:r>
      <w:r w:rsidRPr="00A638E6">
        <w:rPr>
          <w:rFonts w:ascii="Arial" w:hAnsi="Arial" w:cs="Arial"/>
          <w:highlight w:val="yellow"/>
          <w:lang w:val="en-GB" w:eastAsia="zh-SG"/>
          <w:rPrChange w:id="74" w:author="Yaragani Mani Deep" w:date="2017-07-11T11:23:00Z">
            <w:rPr>
              <w:rFonts w:ascii="Arial" w:hAnsi="Arial" w:cs="Arial"/>
              <w:lang w:val="en-GB" w:eastAsia="zh-SG"/>
            </w:rPr>
          </w:rPrChange>
        </w:rPr>
        <w:t xml:space="preserve"> on contact.</w:t>
      </w:r>
      <w:r w:rsidR="0045095F" w:rsidRPr="00A638E6">
        <w:rPr>
          <w:rFonts w:ascii="Arial" w:hAnsi="Arial" w:cs="Arial"/>
          <w:highlight w:val="yellow"/>
          <w:lang w:val="en-GB" w:eastAsia="zh-SG"/>
          <w:rPrChange w:id="75" w:author="Yaragani Mani Deep" w:date="2017-07-11T11:23:00Z">
            <w:rPr>
              <w:rFonts w:ascii="Arial" w:hAnsi="Arial" w:cs="Arial"/>
              <w:lang w:val="en-GB" w:eastAsia="zh-SG"/>
            </w:rPr>
          </w:rPrChange>
        </w:rPr>
        <w:t xml:space="preserve"> Join the list entity to enrolment</w:t>
      </w:r>
      <w:bookmarkStart w:id="76" w:name="_GoBack"/>
      <w:bookmarkEnd w:id="76"/>
      <w:r w:rsidR="0045095F" w:rsidRPr="00364D9E">
        <w:rPr>
          <w:rFonts w:ascii="Arial" w:hAnsi="Arial" w:cs="Arial"/>
          <w:lang w:val="en-GB" w:eastAsia="zh-SG"/>
        </w:rPr>
        <w:t xml:space="preserve"> </w:t>
      </w:r>
    </w:p>
    <w:p w:rsidR="00F200B7" w:rsidRPr="00DE0BDF" w:rsidRDefault="00F200B7"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77" w:name="_Toc465169286"/>
      <w:bookmarkStart w:id="78" w:name="_Toc467005843"/>
      <w:r w:rsidRPr="00DE0BDF">
        <w:rPr>
          <w:rFonts w:ascii="Arial" w:eastAsia="Times New Roman" w:hAnsi="Arial" w:cs="Arial"/>
          <w:b/>
          <w:bCs/>
          <w:iCs/>
          <w:sz w:val="24"/>
          <w:szCs w:val="28"/>
          <w:lang w:val="en-GB"/>
        </w:rPr>
        <w:lastRenderedPageBreak/>
        <w:t>Plugin</w:t>
      </w:r>
      <w:bookmarkEnd w:id="77"/>
      <w:bookmarkEnd w:id="78"/>
    </w:p>
    <w:p w:rsidR="00F200B7" w:rsidRPr="00E37FAA" w:rsidRDefault="00F200B7" w:rsidP="00F200B7">
      <w:pPr>
        <w:autoSpaceDE w:val="0"/>
        <w:autoSpaceDN w:val="0"/>
        <w:adjustRightInd w:val="0"/>
        <w:spacing w:after="0" w:line="240" w:lineRule="auto"/>
        <w:jc w:val="both"/>
        <w:rPr>
          <w:rFonts w:ascii="Arial" w:hAnsi="Arial" w:cs="Arial"/>
          <w:lang w:val="en-GB" w:eastAsia="zh-SG"/>
        </w:rPr>
      </w:pPr>
      <w:r w:rsidRPr="00E37FAA">
        <w:rPr>
          <w:rFonts w:ascii="Arial" w:hAnsi="Arial" w:cs="Arial"/>
          <w:lang w:val="en-GB" w:eastAsia="zh-SG"/>
        </w:rPr>
        <w:t xml:space="preserve">Plugin File: </w:t>
      </w:r>
      <w:proofErr w:type="spellStart"/>
      <w:r w:rsidRPr="00E37FAA">
        <w:rPr>
          <w:rFonts w:ascii="Arial" w:hAnsi="Arial" w:cs="Arial"/>
          <w:lang w:val="en-GB" w:eastAsia="zh-SG"/>
        </w:rPr>
        <w:t>evo_paymentauthorization.cs</w:t>
      </w:r>
      <w:proofErr w:type="spellEnd"/>
    </w:p>
    <w:p w:rsidR="00F200B7" w:rsidRPr="00E37FAA" w:rsidRDefault="00F200B7" w:rsidP="00F200B7">
      <w:pPr>
        <w:autoSpaceDE w:val="0"/>
        <w:autoSpaceDN w:val="0"/>
        <w:adjustRightInd w:val="0"/>
        <w:spacing w:after="0" w:line="240" w:lineRule="auto"/>
        <w:jc w:val="both"/>
        <w:rPr>
          <w:rFonts w:ascii="Arial" w:hAnsi="Arial" w:cs="Arial"/>
          <w:lang w:val="en-GB" w:eastAsia="zh-SG"/>
        </w:rPr>
      </w:pPr>
      <w:r w:rsidRPr="00E37FAA">
        <w:rPr>
          <w:rFonts w:ascii="Arial" w:hAnsi="Arial" w:cs="Arial"/>
          <w:lang w:val="en-GB" w:eastAsia="zh-SG"/>
        </w:rPr>
        <w:t>Event: Update of flag “</w:t>
      </w:r>
      <w:proofErr w:type="spellStart"/>
      <w:r w:rsidRPr="00E37FAA">
        <w:rPr>
          <w:rFonts w:ascii="Arial" w:hAnsi="Arial" w:cs="Arial"/>
          <w:lang w:val="en-GB" w:eastAsia="zh-SG"/>
        </w:rPr>
        <w:t>TriggerRPI</w:t>
      </w:r>
      <w:proofErr w:type="spellEnd"/>
      <w:r w:rsidRPr="00E37FAA">
        <w:rPr>
          <w:rFonts w:ascii="Arial" w:hAnsi="Arial" w:cs="Arial"/>
          <w:lang w:val="en-GB" w:eastAsia="zh-SG"/>
        </w:rPr>
        <w:t>”</w:t>
      </w:r>
    </w:p>
    <w:p w:rsidR="00F200B7" w:rsidRPr="00E37FAA" w:rsidRDefault="00F200B7" w:rsidP="00F200B7">
      <w:pPr>
        <w:autoSpaceDE w:val="0"/>
        <w:autoSpaceDN w:val="0"/>
        <w:adjustRightInd w:val="0"/>
        <w:spacing w:after="0" w:line="240" w:lineRule="auto"/>
        <w:jc w:val="both"/>
        <w:rPr>
          <w:rFonts w:ascii="Arial" w:hAnsi="Arial" w:cs="Arial"/>
          <w:lang w:val="en-GB" w:eastAsia="zh-SG"/>
        </w:rPr>
      </w:pPr>
      <w:r w:rsidRPr="00E37FAA">
        <w:rPr>
          <w:rFonts w:ascii="Arial" w:hAnsi="Arial" w:cs="Arial"/>
          <w:lang w:val="en-GB" w:eastAsia="zh-SG"/>
        </w:rPr>
        <w:t xml:space="preserve">Mode: </w:t>
      </w:r>
      <w:r w:rsidRPr="00867847">
        <w:rPr>
          <w:rFonts w:ascii="Arial" w:hAnsi="Arial" w:cs="Arial"/>
          <w:lang w:val="en-GB" w:eastAsia="zh-SG"/>
        </w:rPr>
        <w:t>Synchronous</w:t>
      </w:r>
    </w:p>
    <w:p w:rsidR="00F200B7" w:rsidRDefault="00F200B7" w:rsidP="00F200B7">
      <w:pPr>
        <w:autoSpaceDE w:val="0"/>
        <w:autoSpaceDN w:val="0"/>
        <w:adjustRightInd w:val="0"/>
        <w:spacing w:after="0" w:line="240" w:lineRule="auto"/>
        <w:jc w:val="both"/>
        <w:rPr>
          <w:rFonts w:ascii="Arial" w:hAnsi="Arial" w:cs="Arial"/>
          <w:lang w:val="en-GB" w:eastAsia="zh-SG"/>
        </w:rPr>
      </w:pPr>
      <w:r w:rsidRPr="00E37FAA">
        <w:rPr>
          <w:rFonts w:ascii="Arial" w:hAnsi="Arial" w:cs="Arial"/>
          <w:lang w:val="en-GB" w:eastAsia="zh-SG"/>
        </w:rPr>
        <w:t xml:space="preserve">Plugin will get triggered when </w:t>
      </w:r>
      <w:proofErr w:type="spellStart"/>
      <w:r w:rsidRPr="00E37FAA">
        <w:rPr>
          <w:rFonts w:ascii="Arial" w:hAnsi="Arial" w:cs="Arial"/>
          <w:lang w:val="en-GB" w:eastAsia="zh-SG"/>
        </w:rPr>
        <w:t>TriggerRPI</w:t>
      </w:r>
      <w:proofErr w:type="spellEnd"/>
      <w:r w:rsidRPr="00E37FAA">
        <w:rPr>
          <w:rFonts w:ascii="Arial" w:hAnsi="Arial" w:cs="Arial"/>
          <w:lang w:val="en-GB" w:eastAsia="zh-SG"/>
        </w:rPr>
        <w:t xml:space="preserve"> =Yes.</w:t>
      </w:r>
    </w:p>
    <w:p w:rsidR="00D24985" w:rsidRPr="00E37FAA" w:rsidRDefault="00D24985" w:rsidP="00F200B7">
      <w:pPr>
        <w:autoSpaceDE w:val="0"/>
        <w:autoSpaceDN w:val="0"/>
        <w:adjustRightInd w:val="0"/>
        <w:spacing w:after="0" w:line="240" w:lineRule="auto"/>
        <w:jc w:val="both"/>
        <w:rPr>
          <w:rFonts w:ascii="Arial" w:hAnsi="Arial" w:cs="Arial"/>
          <w:lang w:val="en-GB" w:eastAsia="zh-SG"/>
        </w:rPr>
      </w:pPr>
      <w:r>
        <w:rPr>
          <w:rFonts w:ascii="Arial" w:hAnsi="Arial" w:cs="Arial"/>
          <w:lang w:val="en-GB" w:eastAsia="zh-SG"/>
        </w:rPr>
        <w:t>Plugin has following steps:</w:t>
      </w:r>
    </w:p>
    <w:p w:rsidR="00D24985" w:rsidRPr="00D24985" w:rsidRDefault="00D24985" w:rsidP="00D24985">
      <w:pPr>
        <w:autoSpaceDE w:val="0"/>
        <w:autoSpaceDN w:val="0"/>
        <w:adjustRightInd w:val="0"/>
        <w:spacing w:before="100" w:after="100" w:line="240" w:lineRule="auto"/>
        <w:rPr>
          <w:rFonts w:ascii="Arial" w:hAnsi="Arial" w:cs="Arial"/>
          <w:b/>
          <w:u w:val="single"/>
          <w:lang w:val="en-GB" w:eastAsia="zh-SG"/>
        </w:rPr>
      </w:pPr>
      <w:r w:rsidRPr="00D24985">
        <w:rPr>
          <w:rFonts w:ascii="Arial" w:hAnsi="Arial" w:cs="Arial"/>
          <w:b/>
          <w:u w:val="single"/>
          <w:lang w:val="en-GB" w:eastAsia="zh-SG"/>
        </w:rPr>
        <w:t>C</w:t>
      </w:r>
      <w:r w:rsidRPr="00867847">
        <w:rPr>
          <w:rFonts w:ascii="Arial" w:hAnsi="Arial" w:cs="Arial"/>
          <w:b/>
          <w:u w:val="single"/>
          <w:lang w:val="en-GB" w:eastAsia="zh-SG"/>
        </w:rPr>
        <w:t>all the ETS web service to void the current 8-digit Plan Id</w:t>
      </w:r>
    </w:p>
    <w:p w:rsidR="00D24985" w:rsidRPr="00D24985" w:rsidRDefault="00D24985" w:rsidP="00D24985">
      <w:pPr>
        <w:autoSpaceDE w:val="0"/>
        <w:autoSpaceDN w:val="0"/>
        <w:adjustRightInd w:val="0"/>
        <w:spacing w:before="100" w:after="100" w:line="240" w:lineRule="auto"/>
        <w:rPr>
          <w:rStyle w:val="Hyperlink"/>
          <w:rFonts w:cs="Arial"/>
        </w:rPr>
      </w:pPr>
      <w:r>
        <w:rPr>
          <w:rFonts w:ascii="Arial" w:hAnsi="Arial" w:cs="Arial"/>
          <w:lang w:val="en-GB" w:eastAsia="zh-SG"/>
        </w:rPr>
        <w:t xml:space="preserve">  URL: </w:t>
      </w:r>
      <w:r w:rsidRPr="00D24985">
        <w:rPr>
          <w:rStyle w:val="Hyperlink"/>
          <w:rFonts w:ascii="Arial" w:hAnsi="Arial" w:cs="Arial"/>
          <w:lang w:val="en-GB" w:eastAsia="zh-SG"/>
        </w:rPr>
        <w:t>https://www.etsms.com/DOCS/Hosted-Payments/docs/http_api/13._void#/plan.</w:t>
      </w:r>
      <w:r w:rsidRPr="00D24985">
        <w:rPr>
          <w:rStyle w:val="Hyperlink"/>
          <w:rFonts w:cs="Arial"/>
          <w:lang w:val="en-GB" w:eastAsia="zh-SG"/>
        </w:rPr>
        <w:t xml:space="preserve"> </w:t>
      </w:r>
    </w:p>
    <w:p w:rsidR="00D24985"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If there was failure with calling the ETS web service, then throw exception message "ETS void web service call failure". </w:t>
      </w:r>
    </w:p>
    <w:p w:rsidR="00D24985" w:rsidRPr="00867847"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When ETS response received indicates that plan was already voided earlier or successfully voided now, then proceed with next logic. Otherwise if ETS response indicates any other error, then throw exception message "ETS could not void plan and following is the ETS web service response: &lt;ETS response&gt;". </w:t>
      </w:r>
    </w:p>
    <w:p w:rsidR="00D24985" w:rsidRPr="00D24985" w:rsidRDefault="00D24985" w:rsidP="00D24985">
      <w:pPr>
        <w:autoSpaceDE w:val="0"/>
        <w:autoSpaceDN w:val="0"/>
        <w:adjustRightInd w:val="0"/>
        <w:spacing w:before="100" w:after="100" w:line="240" w:lineRule="auto"/>
        <w:rPr>
          <w:rFonts w:ascii="Arial" w:hAnsi="Arial" w:cs="Arial"/>
          <w:b/>
          <w:u w:val="single"/>
          <w:lang w:val="en-GB" w:eastAsia="zh-SG"/>
        </w:rPr>
      </w:pPr>
      <w:r w:rsidRPr="00D24985">
        <w:rPr>
          <w:rFonts w:ascii="Arial" w:hAnsi="Arial" w:cs="Arial"/>
          <w:b/>
          <w:u w:val="single"/>
          <w:lang w:val="en-GB" w:eastAsia="zh-SG"/>
        </w:rPr>
        <w:t>C</w:t>
      </w:r>
      <w:r w:rsidRPr="00867847">
        <w:rPr>
          <w:rFonts w:ascii="Arial" w:hAnsi="Arial" w:cs="Arial"/>
          <w:b/>
          <w:u w:val="single"/>
          <w:lang w:val="en-GB" w:eastAsia="zh-SG"/>
        </w:rPr>
        <w:t xml:space="preserve">all the ETS web service to create a new 8-digit Plan Id </w:t>
      </w:r>
    </w:p>
    <w:p w:rsidR="00D24985" w:rsidRDefault="00D24985" w:rsidP="00D24985">
      <w:pPr>
        <w:autoSpaceDE w:val="0"/>
        <w:autoSpaceDN w:val="0"/>
        <w:adjustRightInd w:val="0"/>
        <w:spacing w:before="100" w:after="100" w:line="240" w:lineRule="auto"/>
        <w:rPr>
          <w:rFonts w:ascii="Arial" w:hAnsi="Arial" w:cs="Arial"/>
          <w:lang w:val="en-GB" w:eastAsia="zh-SG"/>
        </w:rPr>
      </w:pPr>
      <w:r>
        <w:rPr>
          <w:rFonts w:ascii="Arial" w:hAnsi="Arial" w:cs="Arial"/>
          <w:lang w:val="en-GB" w:eastAsia="zh-SG"/>
        </w:rPr>
        <w:t xml:space="preserve">URL: </w:t>
      </w:r>
      <w:hyperlink r:id="rId9" w:anchor="/never_expires" w:history="1">
        <w:r w:rsidRPr="00A23A26">
          <w:rPr>
            <w:rStyle w:val="Hyperlink"/>
            <w:rFonts w:ascii="Arial" w:hAnsi="Arial" w:cs="Arial"/>
            <w:lang w:val="en-GB" w:eastAsia="zh-SG"/>
          </w:rPr>
          <w:t>https://www.etsms.com/DOCS/Hosted-Payments/docs/http_api/05._plan#/never_expires</w:t>
        </w:r>
      </w:hyperlink>
    </w:p>
    <w:p w:rsidR="00D24985" w:rsidRDefault="00D24985" w:rsidP="00D24985">
      <w:pPr>
        <w:autoSpaceDE w:val="0"/>
        <w:autoSpaceDN w:val="0"/>
        <w:adjustRightInd w:val="0"/>
        <w:spacing w:before="100" w:after="100" w:line="240" w:lineRule="auto"/>
        <w:rPr>
          <w:ins w:id="79" w:author="Chirag Goradia" w:date="2016-12-08T08:06:00Z"/>
          <w:rFonts w:ascii="Arial" w:hAnsi="Arial" w:cs="Arial"/>
          <w:lang w:val="en-GB" w:eastAsia="zh-SG"/>
        </w:rPr>
      </w:pPr>
      <w:r w:rsidRPr="00867847">
        <w:rPr>
          <w:rFonts w:ascii="Arial" w:hAnsi="Arial" w:cs="Arial"/>
          <w:lang w:val="en-GB" w:eastAsia="zh-SG"/>
        </w:rPr>
        <w:t xml:space="preserve">Value passed for ETS Plan's Start Date through the ETS web service should be the Payment Authorization's Charge Date recalculated to an earliest date in future based on payment frequency as per below </w:t>
      </w:r>
      <w:r w:rsidR="00F33CE7">
        <w:rPr>
          <w:rFonts w:ascii="Arial" w:hAnsi="Arial" w:cs="Arial"/>
          <w:lang w:val="en-GB" w:eastAsia="zh-SG"/>
        </w:rPr>
        <w:t xml:space="preserve">section </w:t>
      </w:r>
      <w:r w:rsidRPr="00867847">
        <w:rPr>
          <w:rFonts w:ascii="Arial" w:hAnsi="Arial" w:cs="Arial"/>
          <w:lang w:val="en-GB" w:eastAsia="zh-SG"/>
        </w:rPr>
        <w:t xml:space="preserve">"ETS Plan Start Date Aka New Charge Date Calculation". Value passed for ETS Plan's Amount through the ETS web service should be </w:t>
      </w:r>
      <w:proofErr w:type="spellStart"/>
      <w:r w:rsidRPr="00867847">
        <w:rPr>
          <w:rFonts w:ascii="Arial" w:hAnsi="Arial" w:cs="Arial"/>
          <w:lang w:val="en-GB" w:eastAsia="zh-SG"/>
        </w:rPr>
        <w:t>Enrollment's</w:t>
      </w:r>
      <w:proofErr w:type="spellEnd"/>
      <w:r w:rsidRPr="00867847">
        <w:rPr>
          <w:rFonts w:ascii="Arial" w:hAnsi="Arial" w:cs="Arial"/>
          <w:lang w:val="en-GB" w:eastAsia="zh-SG"/>
        </w:rPr>
        <w:t xml:space="preserve"> Total (price field).</w:t>
      </w:r>
      <w:ins w:id="80" w:author="Chirag Goradia" w:date="2016-12-08T08:05:00Z">
        <w:r w:rsidR="00271B4E">
          <w:rPr>
            <w:rFonts w:ascii="Arial" w:hAnsi="Arial" w:cs="Arial"/>
            <w:lang w:val="en-GB" w:eastAsia="zh-SG"/>
          </w:rPr>
          <w:t xml:space="preserve"> Value passed for ETS Plan’s </w:t>
        </w:r>
        <w:proofErr w:type="spellStart"/>
        <w:r w:rsidR="00271B4E">
          <w:rPr>
            <w:rFonts w:ascii="Arial" w:hAnsi="Arial" w:cs="Arial"/>
            <w:lang w:val="en-GB" w:eastAsia="zh-SG"/>
          </w:rPr>
          <w:t>CorrelationId</w:t>
        </w:r>
        <w:proofErr w:type="spellEnd"/>
        <w:r w:rsidR="00271B4E">
          <w:rPr>
            <w:rFonts w:ascii="Arial" w:hAnsi="Arial" w:cs="Arial"/>
            <w:lang w:val="en-GB" w:eastAsia="zh-SG"/>
          </w:rPr>
          <w:t xml:space="preserve"> through the ETS web service should be Program Code from the Payment Authorization’s Program record.</w:t>
        </w:r>
      </w:ins>
      <w:r w:rsidRPr="00867847">
        <w:rPr>
          <w:rFonts w:ascii="Arial" w:hAnsi="Arial" w:cs="Arial"/>
          <w:lang w:val="en-GB" w:eastAsia="zh-SG"/>
        </w:rPr>
        <w:t xml:space="preserve"> The rest of plan information passed in the ETS web service should be kept same. </w:t>
      </w:r>
    </w:p>
    <w:p w:rsidR="00F61ABD" w:rsidRDefault="00F61ABD" w:rsidP="00F61ABD">
      <w:pPr>
        <w:autoSpaceDE w:val="0"/>
        <w:autoSpaceDN w:val="0"/>
        <w:adjustRightInd w:val="0"/>
        <w:spacing w:before="100" w:after="100" w:line="240" w:lineRule="auto"/>
        <w:rPr>
          <w:ins w:id="81" w:author="Chirag Goradia" w:date="2016-12-08T08:06:00Z"/>
          <w:rFonts w:ascii="Arial" w:hAnsi="Arial" w:cs="Arial"/>
          <w:lang w:val="en-GB" w:eastAsia="zh-SG"/>
        </w:rPr>
      </w:pPr>
      <w:ins w:id="82" w:author="Chirag Goradia" w:date="2016-12-08T08:06:00Z">
        <w:r>
          <w:rPr>
            <w:rFonts w:ascii="Arial" w:hAnsi="Arial" w:cs="Arial"/>
            <w:lang w:val="en-GB" w:eastAsia="zh-SG"/>
          </w:rPr>
          <w:t>The request to ETS will look like:</w:t>
        </w:r>
      </w:ins>
    </w:p>
    <w:p w:rsidR="00F61ABD" w:rsidRDefault="00F61ABD" w:rsidP="00F61ABD">
      <w:pPr>
        <w:pStyle w:val="NormalWeb"/>
        <w:spacing w:before="0" w:beforeAutospacing="0" w:after="0" w:afterAutospacing="0"/>
        <w:rPr>
          <w:ins w:id="83" w:author="Chirag Goradia" w:date="2016-12-08T08:06:00Z"/>
          <w:color w:val="000000"/>
        </w:rPr>
      </w:pPr>
      <w:ins w:id="84" w:author="Chirag Goradia" w:date="2016-12-08T08:06:00Z">
        <w:r>
          <w:rPr>
            <w:rFonts w:ascii="Consolas" w:hAnsi="Consolas"/>
            <w:b/>
            <w:bCs/>
            <w:color w:val="5F6364"/>
            <w:sz w:val="20"/>
            <w:szCs w:val="20"/>
          </w:rPr>
          <w:t>{</w:t>
        </w:r>
      </w:ins>
    </w:p>
    <w:p w:rsidR="00F61ABD" w:rsidRDefault="00F61ABD" w:rsidP="00F61ABD">
      <w:pPr>
        <w:pStyle w:val="NormalWeb"/>
        <w:spacing w:before="0" w:beforeAutospacing="0" w:after="0" w:afterAutospacing="0"/>
        <w:rPr>
          <w:ins w:id="85" w:author="Chirag Goradia" w:date="2016-12-08T08:06:00Z"/>
          <w:color w:val="000000"/>
        </w:rPr>
      </w:pPr>
      <w:ins w:id="86" w:author="Chirag Goradia" w:date="2016-12-08T08:06:00Z">
        <w:r>
          <w:rPr>
            <w:rFonts w:ascii="Consolas" w:hAnsi="Consolas"/>
            <w:b/>
            <w:bCs/>
            <w:color w:val="000000"/>
            <w:sz w:val="20"/>
            <w:szCs w:val="20"/>
          </w:rPr>
          <w:t>  </w:t>
        </w:r>
        <w:r>
          <w:rPr>
            <w:rFonts w:ascii="Consolas" w:hAnsi="Consolas"/>
            <w:b/>
            <w:bCs/>
            <w:color w:val="C92C2C"/>
            <w:sz w:val="20"/>
            <w:szCs w:val="20"/>
          </w:rPr>
          <w:t>"plan"</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87" w:author="Chirag Goradia" w:date="2016-12-08T08:06:00Z"/>
          <w:color w:val="000000"/>
        </w:rPr>
      </w:pPr>
      <w:ins w:id="88" w:author="Chirag Goradia" w:date="2016-12-08T08:06:00Z">
        <w:r>
          <w:rPr>
            <w:rFonts w:ascii="Consolas" w:hAnsi="Consolas"/>
            <w:b/>
            <w:bCs/>
            <w:color w:val="000000"/>
            <w:sz w:val="20"/>
            <w:szCs w:val="20"/>
          </w:rPr>
          <w:t>    </w:t>
        </w:r>
        <w:r>
          <w:rPr>
            <w:rFonts w:ascii="Consolas" w:hAnsi="Consolas"/>
            <w:b/>
            <w:bCs/>
            <w:color w:val="C92C2C"/>
            <w:sz w:val="20"/>
            <w:szCs w:val="20"/>
          </w:rPr>
          <w:t>"</w:t>
        </w:r>
        <w:proofErr w:type="spellStart"/>
        <w:r>
          <w:rPr>
            <w:rFonts w:ascii="Consolas" w:hAnsi="Consolas"/>
            <w:b/>
            <w:bCs/>
            <w:color w:val="C92C2C"/>
            <w:sz w:val="20"/>
            <w:szCs w:val="20"/>
          </w:rPr>
          <w:t>planRequest</w:t>
        </w:r>
        <w:proofErr w:type="spellEnd"/>
        <w:r>
          <w:rPr>
            <w:rFonts w:ascii="Consolas" w:hAnsi="Consolas"/>
            <w:b/>
            <w:bCs/>
            <w:color w:val="C92C2C"/>
            <w:sz w:val="20"/>
            <w:szCs w:val="20"/>
          </w:rPr>
          <w: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89" w:author="Chirag Goradia" w:date="2016-12-08T08:06:00Z"/>
          <w:color w:val="000000"/>
        </w:rPr>
      </w:pPr>
      <w:ins w:id="90" w:author="Chirag Goradia" w:date="2016-12-08T08:06:00Z">
        <w:r>
          <w:rPr>
            <w:rFonts w:ascii="Consolas" w:hAnsi="Consolas"/>
            <w:b/>
            <w:bCs/>
            <w:color w:val="000000"/>
            <w:sz w:val="20"/>
            <w:szCs w:val="20"/>
          </w:rPr>
          <w:t>      </w:t>
        </w:r>
        <w:r>
          <w:rPr>
            <w:rFonts w:ascii="Consolas" w:hAnsi="Consolas"/>
            <w:b/>
            <w:bCs/>
            <w:color w:val="C92C2C"/>
            <w:sz w:val="20"/>
            <w:szCs w:val="20"/>
          </w:rPr>
          <w:t>"token"</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96B38A"/>
            <w:sz w:val="20"/>
            <w:szCs w:val="20"/>
          </w:rPr>
          <w:t>"c5251900-7e52-4bc1-8bef-4a62b68eecda"</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91" w:author="Chirag Goradia" w:date="2016-12-08T08:06:00Z"/>
          <w:color w:val="000000"/>
        </w:rPr>
      </w:pPr>
      <w:ins w:id="92" w:author="Chirag Goradia" w:date="2016-12-08T08:06:00Z">
        <w:r>
          <w:rPr>
            <w:rFonts w:ascii="Consolas" w:hAnsi="Consolas"/>
            <w:b/>
            <w:bCs/>
            <w:color w:val="000000"/>
            <w:sz w:val="20"/>
            <w:szCs w:val="20"/>
          </w:rPr>
          <w:t>      </w:t>
        </w:r>
        <w:r>
          <w:rPr>
            <w:rFonts w:ascii="Consolas" w:hAnsi="Consolas"/>
            <w:b/>
            <w:bCs/>
            <w:color w:val="C92C2C"/>
            <w:sz w:val="20"/>
            <w:szCs w:val="20"/>
          </w:rPr>
          <w:t>"</w:t>
        </w:r>
        <w:proofErr w:type="spellStart"/>
        <w:r>
          <w:rPr>
            <w:rFonts w:ascii="Consolas" w:hAnsi="Consolas"/>
            <w:b/>
            <w:bCs/>
            <w:color w:val="C92C2C"/>
            <w:sz w:val="20"/>
            <w:szCs w:val="20"/>
          </w:rPr>
          <w:t>instrumentId</w:t>
        </w:r>
        <w:proofErr w:type="spellEnd"/>
        <w:r>
          <w:rPr>
            <w:rFonts w:ascii="Consolas" w:hAnsi="Consolas"/>
            <w:b/>
            <w:bCs/>
            <w:color w:val="C92C2C"/>
            <w:sz w:val="20"/>
            <w:szCs w:val="20"/>
          </w:rPr>
          <w: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96B38A"/>
            <w:sz w:val="20"/>
            <w:szCs w:val="20"/>
          </w:rPr>
          <w:t>"e30a2fcd-51a2-441f-b132-d762702cca3f"</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93" w:author="Chirag Goradia" w:date="2016-12-08T08:06:00Z"/>
          <w:color w:val="000000"/>
        </w:rPr>
      </w:pPr>
      <w:ins w:id="94" w:author="Chirag Goradia" w:date="2016-12-08T08:06:00Z">
        <w:r>
          <w:rPr>
            <w:rFonts w:ascii="Consolas" w:hAnsi="Consolas"/>
            <w:b/>
            <w:bCs/>
            <w:color w:val="000000"/>
            <w:sz w:val="20"/>
            <w:szCs w:val="20"/>
          </w:rPr>
          <w:t>      </w:t>
        </w:r>
        <w:r>
          <w:rPr>
            <w:rFonts w:ascii="Consolas" w:hAnsi="Consolas"/>
            <w:b/>
            <w:bCs/>
            <w:color w:val="C92C2C"/>
            <w:sz w:val="20"/>
            <w:szCs w:val="20"/>
          </w:rPr>
          <w:t>"amount"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FF8C00"/>
            <w:sz w:val="20"/>
            <w:szCs w:val="20"/>
          </w:rPr>
          <w:t>3</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95" w:author="Chirag Goradia" w:date="2016-12-08T08:06:00Z"/>
          <w:color w:val="000000"/>
        </w:rPr>
      </w:pPr>
      <w:ins w:id="96" w:author="Chirag Goradia" w:date="2016-12-08T08:06:00Z">
        <w:r>
          <w:rPr>
            <w:rFonts w:ascii="Consolas" w:hAnsi="Consolas"/>
            <w:b/>
            <w:bCs/>
            <w:color w:val="000000"/>
            <w:sz w:val="20"/>
            <w:szCs w:val="20"/>
          </w:rPr>
          <w:t>      </w:t>
        </w:r>
        <w:r>
          <w:rPr>
            <w:rFonts w:ascii="Consolas" w:hAnsi="Consolas"/>
            <w:b/>
            <w:bCs/>
            <w:color w:val="C92C2C"/>
            <w:sz w:val="20"/>
            <w:szCs w:val="20"/>
          </w:rPr>
          <w:t>"</w:t>
        </w:r>
        <w:proofErr w:type="spellStart"/>
        <w:r>
          <w:rPr>
            <w:rFonts w:ascii="Consolas" w:hAnsi="Consolas"/>
            <w:b/>
            <w:bCs/>
            <w:color w:val="C92C2C"/>
            <w:sz w:val="20"/>
            <w:szCs w:val="20"/>
          </w:rPr>
          <w:t>startDate</w:t>
        </w:r>
        <w:proofErr w:type="spellEnd"/>
        <w:r>
          <w:rPr>
            <w:rFonts w:ascii="Consolas" w:hAnsi="Consolas"/>
            <w:b/>
            <w:bCs/>
            <w:color w:val="C92C2C"/>
            <w:sz w:val="20"/>
            <w:szCs w:val="20"/>
          </w:rPr>
          <w: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96B38A"/>
            <w:sz w:val="20"/>
            <w:szCs w:val="20"/>
          </w:rPr>
          <w:t>"12/06/2016 00:00:00 AM"</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97" w:author="Chirag Goradia" w:date="2016-12-08T08:06:00Z"/>
          <w:color w:val="000000"/>
        </w:rPr>
      </w:pPr>
      <w:ins w:id="98" w:author="Chirag Goradia" w:date="2016-12-08T08:06:00Z">
        <w:r>
          <w:rPr>
            <w:rFonts w:ascii="Consolas" w:hAnsi="Consolas"/>
            <w:b/>
            <w:bCs/>
            <w:color w:val="000000"/>
            <w:sz w:val="20"/>
            <w:szCs w:val="20"/>
          </w:rPr>
          <w:t>      </w:t>
        </w:r>
        <w:r>
          <w:rPr>
            <w:rFonts w:ascii="Consolas" w:hAnsi="Consolas"/>
            <w:b/>
            <w:bCs/>
            <w:color w:val="C92C2C"/>
            <w:sz w:val="20"/>
            <w:szCs w:val="20"/>
          </w:rPr>
          <w:t>"</w:t>
        </w:r>
        <w:proofErr w:type="spellStart"/>
        <w:r>
          <w:rPr>
            <w:rFonts w:ascii="Consolas" w:hAnsi="Consolas"/>
            <w:b/>
            <w:bCs/>
            <w:color w:val="C92C2C"/>
            <w:sz w:val="20"/>
            <w:szCs w:val="20"/>
          </w:rPr>
          <w:t>paymentsPerYear</w:t>
        </w:r>
        <w:proofErr w:type="spellEnd"/>
        <w:r>
          <w:rPr>
            <w:rFonts w:ascii="Consolas" w:hAnsi="Consolas"/>
            <w:b/>
            <w:bCs/>
            <w:color w:val="C92C2C"/>
            <w:sz w:val="20"/>
            <w:szCs w:val="20"/>
          </w:rPr>
          <w: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FF8C00"/>
            <w:sz w:val="20"/>
            <w:szCs w:val="20"/>
          </w:rPr>
          <w:t>12</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99" w:author="Chirag Goradia" w:date="2016-12-08T08:06:00Z"/>
          <w:color w:val="000000"/>
        </w:rPr>
      </w:pPr>
      <w:ins w:id="100" w:author="Chirag Goradia" w:date="2016-12-08T08:06:00Z">
        <w:r>
          <w:rPr>
            <w:rFonts w:ascii="Consolas" w:hAnsi="Consolas"/>
            <w:b/>
            <w:bCs/>
            <w:color w:val="000000"/>
            <w:sz w:val="20"/>
            <w:szCs w:val="20"/>
          </w:rPr>
          <w:t>      </w:t>
        </w:r>
        <w:r>
          <w:rPr>
            <w:rFonts w:ascii="Consolas" w:hAnsi="Consolas"/>
            <w:b/>
            <w:bCs/>
            <w:color w:val="C92C2C"/>
            <w:sz w:val="20"/>
            <w:szCs w:val="20"/>
          </w:rPr>
          <w:t>"</w:t>
        </w:r>
        <w:proofErr w:type="spellStart"/>
        <w:r>
          <w:rPr>
            <w:rFonts w:ascii="Consolas" w:hAnsi="Consolas"/>
            <w:b/>
            <w:bCs/>
            <w:color w:val="C92C2C"/>
            <w:sz w:val="20"/>
            <w:szCs w:val="20"/>
          </w:rPr>
          <w:t>stopDate</w:t>
        </w:r>
        <w:proofErr w:type="spellEnd"/>
        <w:r>
          <w:rPr>
            <w:rFonts w:ascii="Consolas" w:hAnsi="Consolas"/>
            <w:b/>
            <w:bCs/>
            <w:color w:val="C92C2C"/>
            <w:sz w:val="20"/>
            <w:szCs w:val="20"/>
          </w:rPr>
          <w:t>"</w:t>
        </w:r>
        <w:r>
          <w:rPr>
            <w:rFonts w:ascii="Consolas" w:hAnsi="Consolas"/>
            <w:b/>
            <w:bCs/>
            <w:color w:val="A67F59"/>
            <w:sz w:val="20"/>
            <w:szCs w:val="20"/>
          </w:rPr>
          <w:t>:</w:t>
        </w:r>
        <w:r>
          <w:rPr>
            <w:rFonts w:ascii="Consolas" w:hAnsi="Consolas"/>
            <w:b/>
            <w:bCs/>
            <w:color w:val="000000"/>
            <w:sz w:val="20"/>
            <w:szCs w:val="20"/>
          </w:rPr>
          <w:t> </w:t>
        </w:r>
        <w:r>
          <w:rPr>
            <w:rFonts w:ascii="Consolas" w:hAnsi="Consolas"/>
            <w:b/>
            <w:bCs/>
            <w:color w:val="96B38A"/>
            <w:sz w:val="20"/>
            <w:szCs w:val="20"/>
          </w:rPr>
          <w:t>"12/06/2017 00:00:00 AM"</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101" w:author="Chirag Goradia" w:date="2016-12-08T08:06:00Z"/>
          <w:color w:val="000000"/>
        </w:rPr>
      </w:pPr>
      <w:ins w:id="102" w:author="Chirag Goradia" w:date="2016-12-08T08:06:00Z">
        <w:r>
          <w:rPr>
            <w:rFonts w:ascii="Consolas" w:hAnsi="Consolas"/>
            <w:b/>
            <w:bCs/>
            <w:color w:val="000000"/>
            <w:sz w:val="20"/>
            <w:szCs w:val="20"/>
          </w:rPr>
          <w:t>      </w:t>
        </w:r>
        <w:r w:rsidRPr="00C12366">
          <w:rPr>
            <w:rFonts w:ascii="Consolas" w:hAnsi="Consolas"/>
            <w:b/>
            <w:bCs/>
            <w:color w:val="C92C2C"/>
            <w:sz w:val="20"/>
            <w:szCs w:val="20"/>
            <w:highlight w:val="yellow"/>
            <w:shd w:val="clear" w:color="auto" w:fill="FFFF00"/>
          </w:rPr>
          <w:t>"</w:t>
        </w:r>
        <w:proofErr w:type="spellStart"/>
        <w:r w:rsidRPr="00C12366">
          <w:rPr>
            <w:rFonts w:ascii="Consolas" w:hAnsi="Consolas"/>
            <w:b/>
            <w:bCs/>
            <w:color w:val="C92C2C"/>
            <w:sz w:val="20"/>
            <w:szCs w:val="20"/>
            <w:highlight w:val="yellow"/>
            <w:shd w:val="clear" w:color="auto" w:fill="FFFF00"/>
          </w:rPr>
          <w:t>correlationId</w:t>
        </w:r>
        <w:proofErr w:type="spellEnd"/>
        <w:r w:rsidRPr="00C12366">
          <w:rPr>
            <w:rFonts w:ascii="Consolas" w:hAnsi="Consolas"/>
            <w:b/>
            <w:bCs/>
            <w:color w:val="C92C2C"/>
            <w:sz w:val="20"/>
            <w:szCs w:val="20"/>
            <w:highlight w:val="yellow"/>
            <w:shd w:val="clear" w:color="auto" w:fill="FFFF00"/>
          </w:rPr>
          <w:t>"</w:t>
        </w:r>
        <w:r w:rsidRPr="00C12366">
          <w:rPr>
            <w:rFonts w:ascii="Consolas" w:hAnsi="Consolas"/>
            <w:b/>
            <w:bCs/>
            <w:color w:val="A67F59"/>
            <w:sz w:val="20"/>
            <w:szCs w:val="20"/>
            <w:highlight w:val="yellow"/>
            <w:shd w:val="clear" w:color="auto" w:fill="FFFF00"/>
          </w:rPr>
          <w:t>:</w:t>
        </w:r>
        <w:r w:rsidRPr="00C12366">
          <w:rPr>
            <w:rFonts w:ascii="Consolas" w:hAnsi="Consolas"/>
            <w:b/>
            <w:bCs/>
            <w:color w:val="000000"/>
            <w:sz w:val="20"/>
            <w:szCs w:val="20"/>
            <w:highlight w:val="yellow"/>
            <w:shd w:val="clear" w:color="auto" w:fill="FFFF00"/>
          </w:rPr>
          <w:t> </w:t>
        </w:r>
        <w:r w:rsidRPr="00C12366">
          <w:rPr>
            <w:rFonts w:ascii="Consolas" w:hAnsi="Consolas"/>
            <w:b/>
            <w:bCs/>
            <w:color w:val="96B38A"/>
            <w:sz w:val="20"/>
            <w:szCs w:val="20"/>
            <w:highlight w:val="yellow"/>
            <w:shd w:val="clear" w:color="auto" w:fill="FFFF00"/>
          </w:rPr>
          <w:t>"WLPP"</w:t>
        </w:r>
      </w:ins>
    </w:p>
    <w:p w:rsidR="00F61ABD" w:rsidRDefault="00F61ABD" w:rsidP="00F61ABD">
      <w:pPr>
        <w:pStyle w:val="NormalWeb"/>
        <w:spacing w:before="0" w:beforeAutospacing="0" w:after="0" w:afterAutospacing="0"/>
        <w:rPr>
          <w:ins w:id="103" w:author="Chirag Goradia" w:date="2016-12-08T08:06:00Z"/>
          <w:color w:val="000000"/>
        </w:rPr>
      </w:pPr>
      <w:ins w:id="104" w:author="Chirag Goradia" w:date="2016-12-08T08:06:00Z">
        <w:r>
          <w:rPr>
            <w:rFonts w:ascii="Consolas" w:hAnsi="Consolas"/>
            <w:b/>
            <w:bCs/>
            <w:color w:val="000000"/>
            <w:sz w:val="20"/>
            <w:szCs w:val="20"/>
          </w:rPr>
          <w:t>    </w:t>
        </w:r>
        <w:r>
          <w:rPr>
            <w:rFonts w:ascii="Consolas" w:hAnsi="Consolas"/>
            <w:b/>
            <w:bCs/>
            <w:color w:val="5F6364"/>
            <w:sz w:val="20"/>
            <w:szCs w:val="20"/>
          </w:rPr>
          <w:t>}</w:t>
        </w:r>
      </w:ins>
    </w:p>
    <w:p w:rsidR="00F61ABD" w:rsidRDefault="00F61ABD" w:rsidP="00F61ABD">
      <w:pPr>
        <w:pStyle w:val="NormalWeb"/>
        <w:spacing w:before="0" w:beforeAutospacing="0" w:after="0" w:afterAutospacing="0"/>
        <w:rPr>
          <w:ins w:id="105" w:author="Chirag Goradia" w:date="2016-12-08T08:06:00Z"/>
          <w:color w:val="000000"/>
        </w:rPr>
      </w:pPr>
      <w:ins w:id="106" w:author="Chirag Goradia" w:date="2016-12-08T08:06:00Z">
        <w:r>
          <w:rPr>
            <w:rFonts w:ascii="Consolas" w:hAnsi="Consolas"/>
            <w:b/>
            <w:bCs/>
            <w:color w:val="000000"/>
            <w:sz w:val="20"/>
            <w:szCs w:val="20"/>
          </w:rPr>
          <w:t>  </w:t>
        </w:r>
        <w:r>
          <w:rPr>
            <w:rFonts w:ascii="Consolas" w:hAnsi="Consolas"/>
            <w:b/>
            <w:bCs/>
            <w:color w:val="5F6364"/>
            <w:sz w:val="20"/>
            <w:szCs w:val="20"/>
          </w:rPr>
          <w:t>}</w:t>
        </w:r>
      </w:ins>
    </w:p>
    <w:p w:rsidR="00F61ABD" w:rsidRPr="00867847" w:rsidRDefault="00F61ABD" w:rsidP="00F61ABD">
      <w:pPr>
        <w:autoSpaceDE w:val="0"/>
        <w:autoSpaceDN w:val="0"/>
        <w:adjustRightInd w:val="0"/>
        <w:spacing w:before="100" w:after="100" w:line="240" w:lineRule="auto"/>
        <w:rPr>
          <w:rFonts w:ascii="Arial" w:hAnsi="Arial" w:cs="Arial"/>
          <w:lang w:val="en-GB" w:eastAsia="zh-SG"/>
        </w:rPr>
      </w:pPr>
      <w:ins w:id="107" w:author="Chirag Goradia" w:date="2016-12-08T08:06:00Z">
        <w:r>
          <w:rPr>
            <w:rFonts w:ascii="Consolas" w:hAnsi="Consolas"/>
            <w:b/>
            <w:bCs/>
            <w:color w:val="5F6364"/>
            <w:sz w:val="20"/>
            <w:szCs w:val="20"/>
          </w:rPr>
          <w:t>}</w:t>
        </w:r>
      </w:ins>
    </w:p>
    <w:p w:rsidR="00D24985"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If there was failure with calling the ETS web service, then throw exception message "ETS create plan web service call failure". </w:t>
      </w:r>
    </w:p>
    <w:p w:rsidR="00D24985"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If ETS response indicates that plan could not be created, then throw exception message "ETS could not create plan and following is the ETS web service response: &lt;ETS response&gt;". </w:t>
      </w:r>
    </w:p>
    <w:p w:rsidR="00D24985" w:rsidRPr="00867847"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If the ETS response indicates success, then proceed with next logic. </w:t>
      </w:r>
    </w:p>
    <w:p w:rsidR="00D24985" w:rsidRPr="00D24985" w:rsidRDefault="00D24985" w:rsidP="00D24985">
      <w:pPr>
        <w:autoSpaceDE w:val="0"/>
        <w:autoSpaceDN w:val="0"/>
        <w:adjustRightInd w:val="0"/>
        <w:spacing w:before="100" w:after="100" w:line="240" w:lineRule="auto"/>
        <w:rPr>
          <w:rFonts w:ascii="Arial" w:hAnsi="Arial" w:cs="Arial"/>
          <w:b/>
          <w:u w:val="single"/>
          <w:lang w:val="en-GB" w:eastAsia="zh-SG"/>
        </w:rPr>
      </w:pPr>
      <w:r w:rsidRPr="00D24985">
        <w:rPr>
          <w:rFonts w:ascii="Arial" w:hAnsi="Arial" w:cs="Arial"/>
          <w:b/>
          <w:u w:val="single"/>
          <w:lang w:val="en-GB" w:eastAsia="zh-SG"/>
        </w:rPr>
        <w:t>S</w:t>
      </w:r>
      <w:r w:rsidRPr="00867847">
        <w:rPr>
          <w:rFonts w:ascii="Arial" w:hAnsi="Arial" w:cs="Arial"/>
          <w:b/>
          <w:u w:val="single"/>
          <w:lang w:val="en-GB" w:eastAsia="zh-SG"/>
        </w:rPr>
        <w:t xml:space="preserve">et the new 8-digit ETS Plan Id in the existing field of that Payment Authorization, </w:t>
      </w:r>
      <w:proofErr w:type="spellStart"/>
      <w:r w:rsidRPr="00867847">
        <w:rPr>
          <w:rFonts w:ascii="Arial" w:hAnsi="Arial" w:cs="Arial"/>
          <w:b/>
          <w:u w:val="single"/>
          <w:lang w:val="en-GB" w:eastAsia="zh-SG"/>
        </w:rPr>
        <w:t>E</w:t>
      </w:r>
      <w:r w:rsidRPr="00D24985">
        <w:rPr>
          <w:rFonts w:ascii="Arial" w:hAnsi="Arial" w:cs="Arial"/>
          <w:b/>
          <w:u w:val="single"/>
          <w:lang w:val="en-GB" w:eastAsia="zh-SG"/>
        </w:rPr>
        <w:t>nrollment</w:t>
      </w:r>
      <w:proofErr w:type="spellEnd"/>
    </w:p>
    <w:p w:rsidR="00D24985"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Also update the </w:t>
      </w:r>
      <w:proofErr w:type="spellStart"/>
      <w:r w:rsidRPr="00867847">
        <w:rPr>
          <w:rFonts w:ascii="Arial" w:hAnsi="Arial" w:cs="Arial"/>
          <w:lang w:val="en-GB" w:eastAsia="zh-SG"/>
        </w:rPr>
        <w:t>Enrollment</w:t>
      </w:r>
      <w:proofErr w:type="spellEnd"/>
      <w:r w:rsidRPr="00867847">
        <w:rPr>
          <w:rFonts w:ascii="Arial" w:hAnsi="Arial" w:cs="Arial"/>
          <w:lang w:val="en-GB" w:eastAsia="zh-SG"/>
        </w:rPr>
        <w:t xml:space="preserve"> Price, Tax, Total (price) fields in Payment Authorization with the respective values taken from </w:t>
      </w:r>
      <w:proofErr w:type="spellStart"/>
      <w:r w:rsidRPr="00867847">
        <w:rPr>
          <w:rFonts w:ascii="Arial" w:hAnsi="Arial" w:cs="Arial"/>
          <w:lang w:val="en-GB" w:eastAsia="zh-SG"/>
        </w:rPr>
        <w:t>Enrollment</w:t>
      </w:r>
      <w:proofErr w:type="spellEnd"/>
      <w:r w:rsidRPr="00867847">
        <w:rPr>
          <w:rFonts w:ascii="Arial" w:hAnsi="Arial" w:cs="Arial"/>
          <w:lang w:val="en-GB" w:eastAsia="zh-SG"/>
        </w:rPr>
        <w:t xml:space="preserve">. </w:t>
      </w:r>
    </w:p>
    <w:p w:rsidR="00D24985"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lastRenderedPageBreak/>
        <w:t xml:space="preserve">Additionally, set "No" as the value in </w:t>
      </w:r>
      <w:proofErr w:type="spellStart"/>
      <w:r w:rsidRPr="00867847">
        <w:rPr>
          <w:rFonts w:ascii="Arial" w:hAnsi="Arial" w:cs="Arial"/>
          <w:lang w:val="en-GB" w:eastAsia="zh-SG"/>
        </w:rPr>
        <w:t>TriggerRPI</w:t>
      </w:r>
      <w:proofErr w:type="spellEnd"/>
      <w:r w:rsidRPr="00867847">
        <w:rPr>
          <w:rFonts w:ascii="Arial" w:hAnsi="Arial" w:cs="Arial"/>
          <w:lang w:val="en-GB" w:eastAsia="zh-SG"/>
        </w:rPr>
        <w:t xml:space="preserve"> field and current date time value in the </w:t>
      </w:r>
      <w:proofErr w:type="spellStart"/>
      <w:r w:rsidRPr="00867847">
        <w:rPr>
          <w:rFonts w:ascii="Arial" w:hAnsi="Arial" w:cs="Arial"/>
          <w:lang w:val="en-GB" w:eastAsia="zh-SG"/>
        </w:rPr>
        <w:t>RPITimestamp</w:t>
      </w:r>
      <w:proofErr w:type="spellEnd"/>
      <w:r w:rsidRPr="00867847">
        <w:rPr>
          <w:rFonts w:ascii="Arial" w:hAnsi="Arial" w:cs="Arial"/>
          <w:lang w:val="en-GB" w:eastAsia="zh-SG"/>
        </w:rPr>
        <w:t xml:space="preserve"> field of Payment Authorization. </w:t>
      </w:r>
    </w:p>
    <w:p w:rsidR="00F33CE7" w:rsidRDefault="00D24985" w:rsidP="00D24985">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Finally, set the Charge Date field of Payment Authorization to the new value that was calculated and passed to ETS web service (as the Start Date). Also set the Charge Date field of </w:t>
      </w:r>
      <w:proofErr w:type="spellStart"/>
      <w:r w:rsidRPr="00867847">
        <w:rPr>
          <w:rFonts w:ascii="Arial" w:hAnsi="Arial" w:cs="Arial"/>
          <w:lang w:val="en-GB" w:eastAsia="zh-SG"/>
        </w:rPr>
        <w:t>Enrollment</w:t>
      </w:r>
      <w:proofErr w:type="spellEnd"/>
      <w:r w:rsidRPr="00867847">
        <w:rPr>
          <w:rFonts w:ascii="Arial" w:hAnsi="Arial" w:cs="Arial"/>
          <w:lang w:val="en-GB" w:eastAsia="zh-SG"/>
        </w:rPr>
        <w:t xml:space="preserve"> to the new value that was calculated and passed to ETS web service (as the Start Date).</w:t>
      </w:r>
    </w:p>
    <w:p w:rsidR="00F33CE7" w:rsidRPr="00F33CE7" w:rsidRDefault="00F33CE7" w:rsidP="00D24985">
      <w:pPr>
        <w:autoSpaceDE w:val="0"/>
        <w:autoSpaceDN w:val="0"/>
        <w:adjustRightInd w:val="0"/>
        <w:spacing w:before="100" w:after="100" w:line="240" w:lineRule="auto"/>
        <w:rPr>
          <w:rFonts w:ascii="Arial" w:hAnsi="Arial" w:cs="Arial"/>
          <w:b/>
          <w:u w:val="single"/>
          <w:lang w:val="en-GB" w:eastAsia="zh-SG"/>
        </w:rPr>
      </w:pPr>
      <w:r w:rsidRPr="00F33CE7">
        <w:rPr>
          <w:rFonts w:ascii="Arial" w:hAnsi="Arial" w:cs="Arial"/>
          <w:b/>
          <w:u w:val="single"/>
          <w:lang w:val="en-GB" w:eastAsia="zh-SG"/>
        </w:rPr>
        <w:t>ETS Plan Start Date Aka New Charge Date Calculation</w:t>
      </w:r>
    </w:p>
    <w:p w:rsidR="00635859" w:rsidRPr="00635859" w:rsidRDefault="00D24985" w:rsidP="00635859">
      <w:pPr>
        <w:autoSpaceDE w:val="0"/>
        <w:autoSpaceDN w:val="0"/>
        <w:adjustRightInd w:val="0"/>
        <w:spacing w:before="100" w:after="100" w:line="240" w:lineRule="auto"/>
        <w:rPr>
          <w:rFonts w:ascii="Arial" w:hAnsi="Arial" w:cs="Arial"/>
          <w:lang w:val="en-GB" w:eastAsia="zh-SG"/>
        </w:rPr>
      </w:pPr>
      <w:r w:rsidRPr="00867847">
        <w:rPr>
          <w:rFonts w:ascii="Arial" w:hAnsi="Arial" w:cs="Arial"/>
          <w:lang w:val="en-GB" w:eastAsia="zh-SG"/>
        </w:rPr>
        <w:t xml:space="preserve"> </w:t>
      </w:r>
      <w:r w:rsidR="00635859" w:rsidRPr="00635859">
        <w:rPr>
          <w:rFonts w:ascii="Arial" w:hAnsi="Arial" w:cs="Arial"/>
          <w:lang w:val="en-GB" w:eastAsia="zh-SG"/>
        </w:rPr>
        <w:t xml:space="preserve">When Payment Frequency is Monthly, </w:t>
      </w:r>
      <w:proofErr w:type="gramStart"/>
      <w:r w:rsidR="00635859" w:rsidRPr="00635859">
        <w:rPr>
          <w:rFonts w:ascii="Arial" w:hAnsi="Arial" w:cs="Arial"/>
          <w:lang w:val="en-GB" w:eastAsia="zh-SG"/>
        </w:rPr>
        <w:t>Today</w:t>
      </w:r>
      <w:proofErr w:type="gramEnd"/>
      <w:r w:rsidR="00635859" w:rsidRPr="00635859">
        <w:rPr>
          <w:rFonts w:ascii="Arial" w:hAnsi="Arial" w:cs="Arial"/>
          <w:lang w:val="en-GB" w:eastAsia="zh-SG"/>
        </w:rPr>
        <w:t xml:space="preserve"> is 9-Nov-2016 and old Charge Date was 9-Jul-2015, then the new Charge Date should be 9-Dec-2016 (and not today's date of 9-Nov-16).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Monthly,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15-Jul-2015, then the new Charge Date should be 15-Nov-2016.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Monthly,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31-Jul-2015, then the new Charge Date should be 30-Nov-2016.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Monthly,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28-Feb-2015, then the new Charge Date should be 30-Nov-2016.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Monthly,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30-Nov-2016 and old Charge Date was 28-Feb-2015, then the new Charge Date should be 31-Dec-2016 (and neither 30-Dec-2016 nor today's date of 30-Nov-16).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Annually,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9-Jul-2015, then the new Charge Date should be 9-Jul-2017.</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Annually,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20-Dec-2015, then the new Charge Date should be 20-Dec-2016.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Annually,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9-Nov-2015, then the new Charge Date should be 9-Nov-2017 (and not today's date of 9-Nov-16).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Quarterly,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9-Jul-2015, then the new Charge Date should be 9-Jan-2017.</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Quarterly,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9-Aug-2015, then the new Charge Date should be 9-Feb-2017 (and not today's date of 9-Nov-16).</w:t>
      </w:r>
    </w:p>
    <w:p w:rsidR="00635859" w:rsidRPr="00635859"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 xml:space="preserve">When Payment Frequency is Quarterly, </w:t>
      </w:r>
      <w:proofErr w:type="gramStart"/>
      <w:r w:rsidRPr="00635859">
        <w:rPr>
          <w:rFonts w:ascii="Arial" w:hAnsi="Arial" w:cs="Arial"/>
          <w:lang w:val="en-GB" w:eastAsia="zh-SG"/>
        </w:rPr>
        <w:t>Today</w:t>
      </w:r>
      <w:proofErr w:type="gramEnd"/>
      <w:r w:rsidRPr="00635859">
        <w:rPr>
          <w:rFonts w:ascii="Arial" w:hAnsi="Arial" w:cs="Arial"/>
          <w:lang w:val="en-GB" w:eastAsia="zh-SG"/>
        </w:rPr>
        <w:t xml:space="preserve"> is 9-Nov-2016 and old Charge Date was 9-Sep-2015, then the new Charge Date should be 9-Dec-2016.</w:t>
      </w:r>
    </w:p>
    <w:p w:rsidR="00D24985" w:rsidRPr="00867847" w:rsidRDefault="00635859" w:rsidP="00635859">
      <w:pPr>
        <w:autoSpaceDE w:val="0"/>
        <w:autoSpaceDN w:val="0"/>
        <w:adjustRightInd w:val="0"/>
        <w:spacing w:before="100" w:after="100" w:line="240" w:lineRule="auto"/>
        <w:rPr>
          <w:rFonts w:ascii="Arial" w:hAnsi="Arial" w:cs="Arial"/>
          <w:lang w:val="en-GB" w:eastAsia="zh-SG"/>
        </w:rPr>
      </w:pPr>
      <w:r w:rsidRPr="00635859">
        <w:rPr>
          <w:rFonts w:ascii="Arial" w:hAnsi="Arial" w:cs="Arial"/>
          <w:lang w:val="en-GB" w:eastAsia="zh-SG"/>
        </w:rPr>
        <w:t>When Payment Frequency is Bi-Monthly</w:t>
      </w:r>
      <w:r w:rsidR="00432856">
        <w:rPr>
          <w:rFonts w:ascii="Arial" w:hAnsi="Arial" w:cs="Arial"/>
          <w:lang w:val="en-GB" w:eastAsia="zh-SG"/>
        </w:rPr>
        <w:t xml:space="preserve"> (i.e. 6 payments per year)</w:t>
      </w:r>
      <w:r w:rsidRPr="00635859">
        <w:rPr>
          <w:rFonts w:ascii="Arial" w:hAnsi="Arial" w:cs="Arial"/>
          <w:lang w:val="en-GB" w:eastAsia="zh-SG"/>
        </w:rPr>
        <w:t>, then calculate the new Charge Date based on logic from the examples above.</w:t>
      </w:r>
    </w:p>
    <w:p w:rsidR="00330FB3" w:rsidRPr="00254004" w:rsidRDefault="00330FB3" w:rsidP="00254004">
      <w:pPr>
        <w:keepNext/>
        <w:numPr>
          <w:ilvl w:val="1"/>
          <w:numId w:val="2"/>
        </w:numPr>
        <w:tabs>
          <w:tab w:val="clear" w:pos="576"/>
          <w:tab w:val="num" w:pos="936"/>
        </w:tabs>
        <w:spacing w:after="60" w:line="240" w:lineRule="auto"/>
        <w:outlineLvl w:val="1"/>
        <w:rPr>
          <w:rFonts w:ascii="Arial" w:eastAsia="Times New Roman" w:hAnsi="Arial" w:cs="Arial"/>
          <w:b/>
          <w:bCs/>
          <w:iCs/>
          <w:sz w:val="24"/>
          <w:szCs w:val="28"/>
          <w:lang w:val="en-GB"/>
        </w:rPr>
      </w:pPr>
      <w:bookmarkStart w:id="108" w:name="_Toc467005844"/>
      <w:proofErr w:type="spellStart"/>
      <w:r w:rsidRPr="00254004">
        <w:rPr>
          <w:rFonts w:ascii="Arial" w:eastAsia="Times New Roman" w:hAnsi="Arial" w:cs="Arial"/>
          <w:b/>
          <w:bCs/>
          <w:iCs/>
          <w:sz w:val="24"/>
          <w:szCs w:val="28"/>
          <w:lang w:val="en-GB"/>
        </w:rPr>
        <w:t>Enrollment</w:t>
      </w:r>
      <w:proofErr w:type="spellEnd"/>
      <w:r w:rsidRPr="00254004">
        <w:rPr>
          <w:rFonts w:ascii="Arial" w:eastAsia="Times New Roman" w:hAnsi="Arial" w:cs="Arial"/>
          <w:b/>
          <w:bCs/>
          <w:iCs/>
          <w:sz w:val="24"/>
          <w:szCs w:val="28"/>
          <w:lang w:val="en-GB"/>
        </w:rPr>
        <w:t xml:space="preserve"> entity</w:t>
      </w:r>
      <w:bookmarkEnd w:id="108"/>
    </w:p>
    <w:p w:rsidR="00104E34" w:rsidRPr="00400D45" w:rsidRDefault="0047186F" w:rsidP="00400D45">
      <w:pPr>
        <w:pStyle w:val="Heading3"/>
      </w:pPr>
      <w:bookmarkStart w:id="109" w:name="_Toc467005845"/>
      <w:r w:rsidRPr="00400D45">
        <w:t>Renewal Price Increase Details</w:t>
      </w:r>
      <w:bookmarkEnd w:id="109"/>
    </w:p>
    <w:p w:rsidR="0047186F" w:rsidRPr="00364D9E" w:rsidRDefault="0047186F" w:rsidP="0047186F">
      <w:pPr>
        <w:rPr>
          <w:rFonts w:ascii="Arial" w:hAnsi="Arial" w:cs="Arial"/>
        </w:rPr>
      </w:pPr>
      <w:r w:rsidRPr="00364D9E">
        <w:rPr>
          <w:rFonts w:ascii="Arial" w:hAnsi="Arial" w:cs="Arial"/>
        </w:rPr>
        <w:t>Create a section to display Renewal Price Increase Details</w:t>
      </w:r>
    </w:p>
    <w:p w:rsidR="00104E34" w:rsidRPr="00364D9E" w:rsidRDefault="00104E34" w:rsidP="00CD6A84">
      <w:pPr>
        <w:autoSpaceDE w:val="0"/>
        <w:autoSpaceDN w:val="0"/>
        <w:spacing w:before="100" w:after="0"/>
        <w:rPr>
          <w:rFonts w:ascii="Arial" w:hAnsi="Arial" w:cs="Arial"/>
        </w:rPr>
      </w:pPr>
      <w:r w:rsidRPr="00364D9E">
        <w:rPr>
          <w:rFonts w:ascii="Arial" w:hAnsi="Arial" w:cs="Arial"/>
        </w:rPr>
        <w:t xml:space="preserve">Name: </w:t>
      </w:r>
      <w:r w:rsidR="0047186F" w:rsidRPr="00364D9E">
        <w:rPr>
          <w:rFonts w:ascii="Arial" w:hAnsi="Arial" w:cs="Arial"/>
        </w:rPr>
        <w:t>Renewal Price Increase Details</w:t>
      </w:r>
    </w:p>
    <w:p w:rsidR="0047186F" w:rsidRPr="00364D9E" w:rsidRDefault="00104E34" w:rsidP="00CD6A84">
      <w:pPr>
        <w:autoSpaceDE w:val="0"/>
        <w:autoSpaceDN w:val="0"/>
        <w:spacing w:before="100" w:after="0"/>
        <w:rPr>
          <w:rFonts w:ascii="Arial" w:hAnsi="Arial" w:cs="Arial"/>
        </w:rPr>
      </w:pPr>
      <w:r w:rsidRPr="00364D9E">
        <w:rPr>
          <w:rFonts w:ascii="Arial" w:hAnsi="Arial" w:cs="Arial"/>
        </w:rPr>
        <w:t xml:space="preserve">Description: </w:t>
      </w:r>
      <w:r w:rsidR="0047186F" w:rsidRPr="00364D9E">
        <w:rPr>
          <w:rFonts w:ascii="Arial" w:hAnsi="Arial" w:cs="Arial"/>
        </w:rPr>
        <w:t>Will include Renewal Price Increase Marketing Lists that applied to the enrollment.</w:t>
      </w:r>
    </w:p>
    <w:p w:rsidR="00104E34" w:rsidRPr="00364D9E" w:rsidRDefault="00104E34" w:rsidP="00CD6A84">
      <w:pPr>
        <w:autoSpaceDE w:val="0"/>
        <w:autoSpaceDN w:val="0"/>
        <w:spacing w:before="100" w:after="0"/>
        <w:rPr>
          <w:rFonts w:ascii="Arial" w:hAnsi="Arial" w:cs="Arial"/>
        </w:rPr>
      </w:pPr>
      <w:r w:rsidRPr="00364D9E">
        <w:rPr>
          <w:rFonts w:ascii="Arial" w:hAnsi="Arial" w:cs="Arial"/>
        </w:rPr>
        <w:t xml:space="preserve">Location: Insert After Child Enrollments </w:t>
      </w:r>
      <w:r w:rsidR="00D24985" w:rsidRPr="00364D9E">
        <w:rPr>
          <w:rFonts w:ascii="Arial" w:hAnsi="Arial" w:cs="Arial"/>
        </w:rPr>
        <w:t>sub grid</w:t>
      </w:r>
      <w:r w:rsidRPr="00364D9E">
        <w:rPr>
          <w:rFonts w:ascii="Arial" w:hAnsi="Arial" w:cs="Arial"/>
        </w:rPr>
        <w:t>, above the Activities</w:t>
      </w:r>
    </w:p>
    <w:p w:rsidR="00104E34" w:rsidRPr="00364D9E" w:rsidRDefault="00104E34" w:rsidP="00104E34">
      <w:pPr>
        <w:autoSpaceDE w:val="0"/>
        <w:autoSpaceDN w:val="0"/>
        <w:spacing w:before="100" w:after="100"/>
        <w:rPr>
          <w:rFonts w:ascii="Arial" w:hAnsi="Arial" w:cs="Arial"/>
        </w:rPr>
      </w:pPr>
      <w:r w:rsidRPr="00364D9E">
        <w:rPr>
          <w:rFonts w:ascii="Arial" w:hAnsi="Arial" w:cs="Arial"/>
        </w:rPr>
        <w:t xml:space="preserve">Columns to be included in the view, In the following order: </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t>RPI Code</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t>Previous Marketing Code</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lastRenderedPageBreak/>
        <w:t>Previous Annual Price</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t>New Marketing Code</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t>New Annual Price</w:t>
      </w:r>
    </w:p>
    <w:p w:rsidR="0047186F" w:rsidRPr="00364D9E" w:rsidRDefault="0047186F" w:rsidP="003679F2">
      <w:pPr>
        <w:numPr>
          <w:ilvl w:val="0"/>
          <w:numId w:val="10"/>
        </w:numPr>
        <w:autoSpaceDE w:val="0"/>
        <w:autoSpaceDN w:val="0"/>
        <w:spacing w:before="100" w:after="100" w:line="240" w:lineRule="auto"/>
        <w:ind w:left="900" w:hanging="540"/>
        <w:contextualSpacing/>
        <w:rPr>
          <w:rFonts w:ascii="Arial" w:hAnsi="Arial" w:cs="Arial"/>
        </w:rPr>
      </w:pPr>
      <w:r w:rsidRPr="00364D9E">
        <w:rPr>
          <w:rFonts w:ascii="Arial" w:hAnsi="Arial" w:cs="Arial"/>
        </w:rPr>
        <w:t>Date of Change (this should be the Start Date of the renewal enrollment)</w:t>
      </w:r>
    </w:p>
    <w:p w:rsidR="0047186F" w:rsidRPr="00364D9E" w:rsidRDefault="0047186F" w:rsidP="003679F2">
      <w:pPr>
        <w:pStyle w:val="Heading3"/>
        <w:tabs>
          <w:tab w:val="left" w:pos="1170"/>
        </w:tabs>
        <w:ind w:left="270" w:hanging="180"/>
      </w:pPr>
      <w:bookmarkStart w:id="110" w:name="_Toc467005846"/>
      <w:r w:rsidRPr="00364D9E">
        <w:t xml:space="preserve">Marketing List </w:t>
      </w:r>
      <w:r w:rsidR="00E37FAA" w:rsidRPr="00364D9E">
        <w:t>sub grid</w:t>
      </w:r>
      <w:bookmarkEnd w:id="110"/>
    </w:p>
    <w:p w:rsidR="0047186F" w:rsidRPr="00364D9E" w:rsidRDefault="0047186F" w:rsidP="003679F2">
      <w:pPr>
        <w:autoSpaceDE w:val="0"/>
        <w:autoSpaceDN w:val="0"/>
        <w:spacing w:after="0"/>
        <w:ind w:left="90"/>
        <w:rPr>
          <w:rFonts w:ascii="Arial" w:hAnsi="Arial" w:cs="Arial"/>
        </w:rPr>
      </w:pPr>
      <w:r w:rsidRPr="00364D9E">
        <w:rPr>
          <w:rFonts w:ascii="Arial" w:hAnsi="Arial" w:cs="Arial"/>
        </w:rPr>
        <w:t>Name: Marketing Lists</w:t>
      </w:r>
    </w:p>
    <w:p w:rsidR="0047186F" w:rsidRPr="00364D9E" w:rsidRDefault="0047186F" w:rsidP="003679F2">
      <w:pPr>
        <w:autoSpaceDE w:val="0"/>
        <w:autoSpaceDN w:val="0"/>
        <w:spacing w:after="0"/>
        <w:ind w:left="90"/>
        <w:rPr>
          <w:rFonts w:ascii="Arial" w:hAnsi="Arial" w:cs="Arial"/>
        </w:rPr>
      </w:pPr>
      <w:r w:rsidRPr="00364D9E">
        <w:rPr>
          <w:rFonts w:ascii="Arial" w:hAnsi="Arial" w:cs="Arial"/>
        </w:rPr>
        <w:t>Description: Will include all Price Increase (RPI and UPI) Marketing Lists that applied to the enrollment.</w:t>
      </w:r>
    </w:p>
    <w:p w:rsidR="0047186F" w:rsidRPr="00364D9E" w:rsidRDefault="0047186F" w:rsidP="003679F2">
      <w:pPr>
        <w:autoSpaceDE w:val="0"/>
        <w:autoSpaceDN w:val="0"/>
        <w:spacing w:after="0"/>
        <w:ind w:left="90"/>
        <w:rPr>
          <w:rFonts w:ascii="Arial" w:hAnsi="Arial" w:cs="Arial"/>
        </w:rPr>
      </w:pPr>
      <w:r w:rsidRPr="00364D9E">
        <w:rPr>
          <w:rFonts w:ascii="Arial" w:hAnsi="Arial" w:cs="Arial"/>
        </w:rPr>
        <w:t>Location: Insert After the new Renewal Price Increase Details section, above the Activities</w:t>
      </w:r>
    </w:p>
    <w:p w:rsidR="0047186F" w:rsidRPr="00364D9E" w:rsidRDefault="003679F2" w:rsidP="003679F2">
      <w:pPr>
        <w:autoSpaceDE w:val="0"/>
        <w:autoSpaceDN w:val="0"/>
        <w:spacing w:after="100"/>
        <w:rPr>
          <w:rFonts w:ascii="Arial" w:hAnsi="Arial" w:cs="Arial"/>
        </w:rPr>
      </w:pPr>
      <w:r>
        <w:rPr>
          <w:rFonts w:ascii="Arial" w:hAnsi="Arial" w:cs="Arial"/>
        </w:rPr>
        <w:t xml:space="preserve"> </w:t>
      </w:r>
      <w:r w:rsidR="0047186F" w:rsidRPr="00364D9E">
        <w:rPr>
          <w:rFonts w:ascii="Arial" w:hAnsi="Arial" w:cs="Arial"/>
        </w:rPr>
        <w:t xml:space="preserve"> Columns to be included in the view, In the following order: </w:t>
      </w:r>
    </w:p>
    <w:p w:rsidR="0047186F" w:rsidRPr="00364D9E" w:rsidRDefault="0047186F" w:rsidP="003679F2">
      <w:pPr>
        <w:pStyle w:val="ListParagraph"/>
        <w:numPr>
          <w:ilvl w:val="0"/>
          <w:numId w:val="23"/>
        </w:numPr>
        <w:autoSpaceDE w:val="0"/>
        <w:autoSpaceDN w:val="0"/>
        <w:spacing w:before="100" w:after="100"/>
        <w:ind w:left="900" w:hanging="540"/>
        <w:rPr>
          <w:rFonts w:eastAsiaTheme="minorHAnsi" w:cs="Arial"/>
          <w:szCs w:val="22"/>
        </w:rPr>
      </w:pPr>
      <w:r w:rsidRPr="00364D9E">
        <w:rPr>
          <w:rFonts w:eastAsiaTheme="minorHAnsi" w:cs="Arial"/>
          <w:szCs w:val="22"/>
        </w:rPr>
        <w:t>Marketing List Name</w:t>
      </w:r>
    </w:p>
    <w:p w:rsidR="0047186F" w:rsidRPr="00364D9E" w:rsidRDefault="0047186F" w:rsidP="003679F2">
      <w:pPr>
        <w:pStyle w:val="ListParagraph"/>
        <w:numPr>
          <w:ilvl w:val="0"/>
          <w:numId w:val="23"/>
        </w:numPr>
        <w:autoSpaceDE w:val="0"/>
        <w:autoSpaceDN w:val="0"/>
        <w:spacing w:before="100" w:after="100"/>
        <w:ind w:left="900" w:hanging="540"/>
        <w:rPr>
          <w:rFonts w:eastAsiaTheme="minorHAnsi" w:cs="Arial"/>
          <w:szCs w:val="22"/>
        </w:rPr>
      </w:pPr>
      <w:r w:rsidRPr="00364D9E">
        <w:rPr>
          <w:rFonts w:eastAsiaTheme="minorHAnsi" w:cs="Arial"/>
          <w:szCs w:val="22"/>
        </w:rPr>
        <w:t>Campaign Date</w:t>
      </w:r>
    </w:p>
    <w:p w:rsidR="0047186F" w:rsidRPr="00364D9E" w:rsidRDefault="0047186F" w:rsidP="003679F2">
      <w:pPr>
        <w:pStyle w:val="ListParagraph"/>
        <w:numPr>
          <w:ilvl w:val="0"/>
          <w:numId w:val="23"/>
        </w:numPr>
        <w:autoSpaceDE w:val="0"/>
        <w:autoSpaceDN w:val="0"/>
        <w:spacing w:before="100" w:after="100"/>
        <w:ind w:left="900" w:hanging="540"/>
        <w:rPr>
          <w:rFonts w:eastAsiaTheme="minorHAnsi" w:cs="Arial"/>
          <w:szCs w:val="22"/>
        </w:rPr>
      </w:pPr>
      <w:r w:rsidRPr="00364D9E">
        <w:rPr>
          <w:rFonts w:eastAsiaTheme="minorHAnsi" w:cs="Arial"/>
          <w:szCs w:val="22"/>
        </w:rPr>
        <w:t>Increase Type</w:t>
      </w:r>
    </w:p>
    <w:p w:rsidR="0047186F" w:rsidRPr="00364D9E" w:rsidRDefault="0047186F" w:rsidP="003679F2">
      <w:pPr>
        <w:pStyle w:val="ListParagraph"/>
        <w:numPr>
          <w:ilvl w:val="0"/>
          <w:numId w:val="23"/>
        </w:numPr>
        <w:autoSpaceDE w:val="0"/>
        <w:autoSpaceDN w:val="0"/>
        <w:spacing w:before="100" w:after="100"/>
        <w:ind w:left="900" w:hanging="540"/>
        <w:rPr>
          <w:rFonts w:eastAsiaTheme="minorHAnsi" w:cs="Arial"/>
          <w:szCs w:val="22"/>
        </w:rPr>
      </w:pPr>
      <w:r w:rsidRPr="00364D9E">
        <w:rPr>
          <w:rFonts w:eastAsiaTheme="minorHAnsi" w:cs="Arial"/>
          <w:szCs w:val="22"/>
        </w:rPr>
        <w:t xml:space="preserve">Created On </w:t>
      </w:r>
    </w:p>
    <w:p w:rsidR="00330FB3" w:rsidRPr="00364D9E" w:rsidRDefault="00330FB3" w:rsidP="00DC0E42">
      <w:pPr>
        <w:keepNext/>
        <w:numPr>
          <w:ilvl w:val="1"/>
          <w:numId w:val="2"/>
        </w:numPr>
        <w:tabs>
          <w:tab w:val="clear" w:pos="576"/>
          <w:tab w:val="num" w:pos="936"/>
        </w:tabs>
        <w:spacing w:after="60" w:line="240" w:lineRule="auto"/>
        <w:outlineLvl w:val="1"/>
        <w:rPr>
          <w:rFonts w:ascii="Arial" w:eastAsia="Times New Roman" w:hAnsi="Arial" w:cs="Arial"/>
          <w:b/>
          <w:bCs/>
          <w:iCs/>
          <w:sz w:val="24"/>
          <w:szCs w:val="28"/>
          <w:lang w:val="en-GB"/>
        </w:rPr>
      </w:pPr>
      <w:bookmarkStart w:id="111" w:name="_Toc467005847"/>
      <w:r w:rsidRPr="00364D9E">
        <w:rPr>
          <w:rFonts w:ascii="Arial" w:eastAsia="Times New Roman" w:hAnsi="Arial" w:cs="Arial"/>
          <w:b/>
          <w:bCs/>
          <w:iCs/>
          <w:sz w:val="24"/>
          <w:szCs w:val="28"/>
          <w:lang w:val="en-GB"/>
        </w:rPr>
        <w:t>Marketing list</w:t>
      </w:r>
      <w:bookmarkStart w:id="112" w:name="_Toc403650757"/>
      <w:bookmarkStart w:id="113" w:name="_Toc404589553"/>
      <w:bookmarkEnd w:id="55"/>
      <w:bookmarkEnd w:id="56"/>
      <w:bookmarkEnd w:id="57"/>
      <w:bookmarkEnd w:id="58"/>
      <w:bookmarkEnd w:id="59"/>
      <w:bookmarkEnd w:id="60"/>
      <w:bookmarkEnd w:id="61"/>
      <w:bookmarkEnd w:id="111"/>
    </w:p>
    <w:p w:rsidR="00330FB3" w:rsidRPr="00364D9E" w:rsidRDefault="00330FB3" w:rsidP="00525750">
      <w:pPr>
        <w:jc w:val="both"/>
        <w:rPr>
          <w:rFonts w:ascii="Arial" w:hAnsi="Arial" w:cs="Arial"/>
        </w:rPr>
      </w:pPr>
      <w:r w:rsidRPr="00364D9E">
        <w:rPr>
          <w:rFonts w:ascii="Arial" w:hAnsi="Arial" w:cs="Arial"/>
        </w:rPr>
        <w:t xml:space="preserve">The enrollments associated with the marketing list should populate on a </w:t>
      </w:r>
      <w:r w:rsidR="003679F2" w:rsidRPr="00364D9E">
        <w:rPr>
          <w:rFonts w:ascii="Arial" w:hAnsi="Arial" w:cs="Arial"/>
        </w:rPr>
        <w:t>sub grid</w:t>
      </w:r>
      <w:r w:rsidRPr="00364D9E">
        <w:rPr>
          <w:rFonts w:ascii="Arial" w:hAnsi="Arial" w:cs="Arial"/>
        </w:rPr>
        <w:t xml:space="preserve"> for reference.</w:t>
      </w:r>
    </w:p>
    <w:p w:rsidR="00330FB3" w:rsidRPr="00364D9E" w:rsidRDefault="00330FB3" w:rsidP="003679F2">
      <w:pPr>
        <w:autoSpaceDE w:val="0"/>
        <w:autoSpaceDN w:val="0"/>
        <w:spacing w:after="0"/>
        <w:jc w:val="both"/>
        <w:rPr>
          <w:rFonts w:ascii="Arial" w:eastAsia="Times New Roman" w:hAnsi="Arial" w:cs="Arial"/>
        </w:rPr>
      </w:pPr>
      <w:r w:rsidRPr="00364D9E">
        <w:rPr>
          <w:rFonts w:ascii="Arial" w:eastAsia="Times New Roman" w:hAnsi="Arial" w:cs="Arial"/>
        </w:rPr>
        <w:t>Name: Enrollments for Renewal Price Increase</w:t>
      </w:r>
    </w:p>
    <w:p w:rsidR="00C547B9" w:rsidRPr="00364D9E" w:rsidRDefault="00C547B9" w:rsidP="003679F2">
      <w:pPr>
        <w:autoSpaceDE w:val="0"/>
        <w:autoSpaceDN w:val="0"/>
        <w:spacing w:after="0"/>
        <w:jc w:val="both"/>
        <w:rPr>
          <w:rFonts w:ascii="Arial" w:eastAsia="Times New Roman" w:hAnsi="Arial" w:cs="Arial"/>
        </w:rPr>
      </w:pPr>
      <w:r w:rsidRPr="00364D9E">
        <w:rPr>
          <w:rFonts w:ascii="Arial" w:hAnsi="Arial" w:cs="Arial"/>
        </w:rPr>
        <w:t xml:space="preserve">The Enrollment </w:t>
      </w:r>
      <w:r w:rsidR="00CD07ED" w:rsidRPr="00364D9E">
        <w:rPr>
          <w:rFonts w:ascii="Arial" w:hAnsi="Arial" w:cs="Arial"/>
        </w:rPr>
        <w:t>entity relationship with</w:t>
      </w:r>
      <w:r w:rsidR="00505DD6" w:rsidRPr="00364D9E">
        <w:rPr>
          <w:rFonts w:ascii="Arial" w:hAnsi="Arial" w:cs="Arial"/>
        </w:rPr>
        <w:t xml:space="preserve"> Marketing List – </w:t>
      </w:r>
      <w:r w:rsidR="005D6012" w:rsidRPr="00364D9E">
        <w:rPr>
          <w:rFonts w:ascii="Arial" w:hAnsi="Arial" w:cs="Arial"/>
        </w:rPr>
        <w:t xml:space="preserve">Custom </w:t>
      </w:r>
      <w:r w:rsidR="00505DD6" w:rsidRPr="00364D9E">
        <w:rPr>
          <w:rFonts w:ascii="Arial" w:hAnsi="Arial" w:cs="Arial"/>
        </w:rPr>
        <w:t>Many to Many</w:t>
      </w:r>
      <w:r w:rsidR="00CD07ED" w:rsidRPr="00364D9E">
        <w:rPr>
          <w:rFonts w:ascii="Arial" w:hAnsi="Arial" w:cs="Arial"/>
        </w:rPr>
        <w:t>.</w:t>
      </w:r>
    </w:p>
    <w:p w:rsidR="00330FB3" w:rsidRPr="00364D9E" w:rsidRDefault="00330FB3" w:rsidP="003679F2">
      <w:pPr>
        <w:autoSpaceDE w:val="0"/>
        <w:autoSpaceDN w:val="0"/>
        <w:spacing w:after="0"/>
        <w:jc w:val="both"/>
        <w:rPr>
          <w:rFonts w:ascii="Arial" w:eastAsia="Times New Roman" w:hAnsi="Arial" w:cs="Arial"/>
        </w:rPr>
      </w:pPr>
      <w:r w:rsidRPr="00364D9E">
        <w:rPr>
          <w:rFonts w:ascii="Arial" w:eastAsia="Times New Roman" w:hAnsi="Arial" w:cs="Arial"/>
        </w:rPr>
        <w:t>Description: Will include all Enrollments populated on list from RRD RPI Enrollment Table</w:t>
      </w:r>
    </w:p>
    <w:p w:rsidR="00330FB3" w:rsidRPr="00364D9E" w:rsidRDefault="00330FB3" w:rsidP="003679F2">
      <w:pPr>
        <w:autoSpaceDE w:val="0"/>
        <w:autoSpaceDN w:val="0"/>
        <w:spacing w:after="0"/>
        <w:jc w:val="both"/>
        <w:rPr>
          <w:rFonts w:ascii="Arial" w:eastAsia="Times New Roman" w:hAnsi="Arial" w:cs="Arial"/>
        </w:rPr>
      </w:pPr>
      <w:r w:rsidRPr="00364D9E">
        <w:rPr>
          <w:rFonts w:ascii="Arial" w:eastAsia="Times New Roman" w:hAnsi="Arial" w:cs="Arial"/>
        </w:rPr>
        <w:t xml:space="preserve">Location: Insert </w:t>
      </w:r>
      <w:r w:rsidR="003679F2" w:rsidRPr="00364D9E">
        <w:rPr>
          <w:rFonts w:ascii="Arial" w:eastAsia="Times New Roman" w:hAnsi="Arial" w:cs="Arial"/>
        </w:rPr>
        <w:t>sub grid</w:t>
      </w:r>
      <w:r w:rsidRPr="00364D9E">
        <w:rPr>
          <w:rFonts w:ascii="Arial" w:eastAsia="Times New Roman" w:hAnsi="Arial" w:cs="Arial"/>
        </w:rPr>
        <w:t xml:space="preserve"> after Starting Codes </w:t>
      </w:r>
      <w:r w:rsidR="003679F2" w:rsidRPr="00364D9E">
        <w:rPr>
          <w:rFonts w:ascii="Arial" w:eastAsia="Times New Roman" w:hAnsi="Arial" w:cs="Arial"/>
        </w:rPr>
        <w:t>sub grid</w:t>
      </w:r>
    </w:p>
    <w:p w:rsidR="00330FB3" w:rsidRPr="00364D9E" w:rsidRDefault="00330FB3" w:rsidP="00525750">
      <w:pPr>
        <w:autoSpaceDE w:val="0"/>
        <w:autoSpaceDN w:val="0"/>
        <w:spacing w:before="100" w:after="100"/>
        <w:jc w:val="both"/>
        <w:rPr>
          <w:rFonts w:ascii="Arial" w:eastAsia="Times New Roman" w:hAnsi="Arial" w:cs="Arial"/>
        </w:rPr>
      </w:pPr>
      <w:r w:rsidRPr="00364D9E">
        <w:rPr>
          <w:rFonts w:ascii="Arial" w:eastAsia="Times New Roman" w:hAnsi="Arial" w:cs="Arial"/>
        </w:rPr>
        <w:t>View:</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Enrollment Number</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Customer Number</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Reference ID</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Location Code (</w:t>
      </w:r>
      <w:proofErr w:type="spellStart"/>
      <w:r w:rsidRPr="00364D9E">
        <w:rPr>
          <w:rFonts w:ascii="Arial" w:eastAsia="Times New Roman" w:hAnsi="Arial" w:cs="Arial"/>
          <w:szCs w:val="24"/>
        </w:rPr>
        <w:t>evo_code</w:t>
      </w:r>
      <w:proofErr w:type="spellEnd"/>
      <w:r w:rsidRPr="00364D9E">
        <w:rPr>
          <w:rFonts w:ascii="Arial" w:eastAsia="Times New Roman" w:hAnsi="Arial" w:cs="Arial"/>
          <w:szCs w:val="24"/>
        </w:rPr>
        <w:t>)</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End Date</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Enrollment Status</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Enrollment Status Reason</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Marketing Code</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Last Marketing Code</w:t>
      </w:r>
    </w:p>
    <w:p w:rsidR="00330FB3" w:rsidRPr="00364D9E" w:rsidRDefault="00330FB3"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Customer Type</w:t>
      </w:r>
    </w:p>
    <w:p w:rsidR="0047186F" w:rsidRPr="00364D9E" w:rsidRDefault="0047186F" w:rsidP="003679F2">
      <w:pPr>
        <w:numPr>
          <w:ilvl w:val="0"/>
          <w:numId w:val="6"/>
        </w:numPr>
        <w:autoSpaceDE w:val="0"/>
        <w:autoSpaceDN w:val="0"/>
        <w:spacing w:before="100" w:after="100" w:line="240" w:lineRule="auto"/>
        <w:ind w:left="990" w:hanging="630"/>
        <w:contextualSpacing/>
        <w:jc w:val="both"/>
        <w:rPr>
          <w:rFonts w:ascii="Arial" w:eastAsia="Times New Roman" w:hAnsi="Arial" w:cs="Arial"/>
          <w:szCs w:val="24"/>
        </w:rPr>
      </w:pPr>
      <w:r w:rsidRPr="00364D9E">
        <w:rPr>
          <w:rFonts w:ascii="Arial" w:eastAsia="Times New Roman" w:hAnsi="Arial" w:cs="Arial"/>
          <w:szCs w:val="24"/>
        </w:rPr>
        <w:t>RPI Code</w:t>
      </w:r>
    </w:p>
    <w:p w:rsidR="00330FB3" w:rsidRPr="00DE0BDF" w:rsidRDefault="00330FB3" w:rsidP="00DE0BDF">
      <w:pPr>
        <w:keepNext/>
        <w:numPr>
          <w:ilvl w:val="1"/>
          <w:numId w:val="2"/>
        </w:numPr>
        <w:tabs>
          <w:tab w:val="clear" w:pos="576"/>
          <w:tab w:val="num" w:pos="936"/>
        </w:tabs>
        <w:spacing w:before="480" w:after="60" w:line="240" w:lineRule="auto"/>
        <w:outlineLvl w:val="1"/>
        <w:rPr>
          <w:rFonts w:ascii="Arial" w:eastAsia="Times New Roman" w:hAnsi="Arial" w:cs="Arial"/>
          <w:b/>
          <w:bCs/>
          <w:iCs/>
          <w:sz w:val="24"/>
          <w:szCs w:val="28"/>
          <w:lang w:val="en-GB"/>
        </w:rPr>
      </w:pPr>
      <w:bookmarkStart w:id="114" w:name="_Toc467005848"/>
      <w:r w:rsidRPr="00DE0BDF">
        <w:rPr>
          <w:rFonts w:ascii="Arial" w:eastAsia="Times New Roman" w:hAnsi="Arial" w:cs="Arial"/>
          <w:b/>
          <w:bCs/>
          <w:iCs/>
          <w:sz w:val="24"/>
          <w:szCs w:val="28"/>
          <w:lang w:val="en-GB"/>
        </w:rPr>
        <w:lastRenderedPageBreak/>
        <w:t>Business Process Flow</w:t>
      </w:r>
      <w:bookmarkEnd w:id="114"/>
    </w:p>
    <w:p w:rsidR="00330FB3" w:rsidRPr="00364D9E" w:rsidRDefault="00330FB3" w:rsidP="00330FB3">
      <w:pPr>
        <w:rPr>
          <w:rFonts w:ascii="Arial" w:hAnsi="Arial" w:cs="Arial"/>
          <w:lang w:val="en-GB" w:eastAsia="zh-SG"/>
        </w:rPr>
      </w:pPr>
      <w:r w:rsidRPr="00364D9E">
        <w:rPr>
          <w:rFonts w:ascii="Arial" w:hAnsi="Arial" w:cs="Arial"/>
          <w:noProof/>
        </w:rPr>
        <w:drawing>
          <wp:inline distT="0" distB="0" distL="0" distR="0" wp14:anchorId="1E81DCFE" wp14:editId="7707BEE2">
            <wp:extent cx="6400800" cy="3538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538220"/>
                    </a:xfrm>
                    <a:prstGeom prst="rect">
                      <a:avLst/>
                    </a:prstGeom>
                  </pic:spPr>
                </pic:pic>
              </a:graphicData>
            </a:graphic>
          </wp:inline>
        </w:drawing>
      </w:r>
    </w:p>
    <w:p w:rsidR="00336388" w:rsidRPr="003679F2" w:rsidRDefault="00336388" w:rsidP="00330FB3">
      <w:pPr>
        <w:rPr>
          <w:rFonts w:ascii="Arial" w:hAnsi="Arial" w:cs="Arial"/>
        </w:rPr>
      </w:pPr>
      <w:r w:rsidRPr="003679F2">
        <w:rPr>
          <w:rFonts w:ascii="Arial" w:hAnsi="Arial" w:cs="Arial"/>
        </w:rPr>
        <w:t>Comments from FDD:</w:t>
      </w:r>
    </w:p>
    <w:p w:rsidR="00336388" w:rsidRPr="003679F2" w:rsidRDefault="00336388" w:rsidP="00336388">
      <w:pPr>
        <w:pStyle w:val="ListParagraph"/>
        <w:numPr>
          <w:ilvl w:val="0"/>
          <w:numId w:val="24"/>
        </w:numPr>
        <w:rPr>
          <w:rFonts w:eastAsiaTheme="minorHAnsi" w:cs="Arial"/>
          <w:szCs w:val="22"/>
        </w:rPr>
      </w:pPr>
      <w:r w:rsidRPr="003679F2">
        <w:rPr>
          <w:rFonts w:eastAsiaTheme="minorHAnsi" w:cs="Arial"/>
          <w:szCs w:val="22"/>
        </w:rPr>
        <w:t xml:space="preserve">Team has been asked to design </w:t>
      </w:r>
      <w:r w:rsidR="003679F2" w:rsidRPr="003679F2">
        <w:rPr>
          <w:rFonts w:eastAsiaTheme="minorHAnsi" w:cs="Arial"/>
          <w:szCs w:val="22"/>
        </w:rPr>
        <w:t>N: N</w:t>
      </w:r>
      <w:r w:rsidRPr="003679F2">
        <w:rPr>
          <w:rFonts w:eastAsiaTheme="minorHAnsi" w:cs="Arial"/>
          <w:szCs w:val="22"/>
        </w:rPr>
        <w:t xml:space="preserve"> association between Enrollment and Marketing List. Reason being, one enrollment can be associated with multiple Marketing Lists out of which only one would be a RPI type Marketing List and others will be UPI type Marketing Lists. UPI implementation /changes are not part of the current change request scope.</w:t>
      </w:r>
    </w:p>
    <w:p w:rsidR="00336388" w:rsidRPr="003679F2" w:rsidRDefault="00336388" w:rsidP="00336388">
      <w:pPr>
        <w:pStyle w:val="ListParagraph"/>
        <w:numPr>
          <w:ilvl w:val="0"/>
          <w:numId w:val="24"/>
        </w:numPr>
        <w:rPr>
          <w:rFonts w:eastAsiaTheme="minorHAnsi" w:cs="Arial"/>
          <w:szCs w:val="22"/>
        </w:rPr>
      </w:pPr>
      <w:r w:rsidRPr="003679F2">
        <w:rPr>
          <w:rFonts w:eastAsiaTheme="minorHAnsi" w:cs="Arial"/>
          <w:szCs w:val="22"/>
        </w:rPr>
        <w:t>Update Renewal Marketing Code with Replacement Marketing Code</w:t>
      </w:r>
    </w:p>
    <w:p w:rsidR="00330FB3" w:rsidRPr="00364D9E" w:rsidRDefault="007B20A1" w:rsidP="00E23F72">
      <w:pPr>
        <w:keepNext/>
        <w:numPr>
          <w:ilvl w:val="0"/>
          <w:numId w:val="1"/>
        </w:numPr>
        <w:tabs>
          <w:tab w:val="left" w:pos="360"/>
        </w:tabs>
        <w:spacing w:before="240" w:after="60" w:line="240" w:lineRule="auto"/>
        <w:outlineLvl w:val="0"/>
        <w:rPr>
          <w:rFonts w:ascii="Arial" w:hAnsi="Arial" w:cs="Arial"/>
          <w:lang w:eastAsia="zh-SG"/>
        </w:rPr>
      </w:pPr>
      <w:bookmarkStart w:id="115" w:name="_Toc467005849"/>
      <w:bookmarkEnd w:id="112"/>
      <w:bookmarkEnd w:id="113"/>
      <w:r w:rsidRPr="00E23F72">
        <w:rPr>
          <w:rFonts w:ascii="Arial" w:eastAsia="Times New Roman" w:hAnsi="Arial" w:cs="Arial"/>
          <w:b/>
          <w:bCs/>
          <w:kern w:val="32"/>
          <w:sz w:val="28"/>
          <w:szCs w:val="32"/>
          <w:lang w:val="en-GB"/>
        </w:rPr>
        <w:t>References</w:t>
      </w:r>
      <w:bookmarkEnd w:id="115"/>
    </w:p>
    <w:p w:rsidR="007B20A1" w:rsidRPr="00364D9E" w:rsidRDefault="007B20A1" w:rsidP="007B20A1">
      <w:pPr>
        <w:rPr>
          <w:rFonts w:ascii="Arial" w:hAnsi="Arial" w:cs="Arial"/>
          <w:lang w:val="en-GB" w:eastAsia="zh-SG"/>
        </w:rPr>
      </w:pPr>
      <w:r w:rsidRPr="00364D9E">
        <w:rPr>
          <w:rFonts w:ascii="Arial" w:hAnsi="Arial" w:cs="Arial"/>
          <w:lang w:val="en-GB" w:eastAsia="zh-SG"/>
        </w:rPr>
        <w:t>Defect 28371</w:t>
      </w:r>
    </w:p>
    <w:p w:rsidR="00425817" w:rsidRPr="00364D9E" w:rsidRDefault="00425817">
      <w:pPr>
        <w:rPr>
          <w:rFonts w:ascii="Arial" w:hAnsi="Arial" w:cs="Arial"/>
        </w:rPr>
      </w:pPr>
    </w:p>
    <w:sectPr w:rsidR="00425817" w:rsidRPr="00364D9E" w:rsidSect="00425817">
      <w:headerReference w:type="default" r:id="rId11"/>
      <w:footerReference w:type="default" r:id="rId12"/>
      <w:headerReference w:type="first" r:id="rId13"/>
      <w:footerReference w:type="first" r:id="rId14"/>
      <w:pgSz w:w="12240" w:h="15840" w:code="1"/>
      <w:pgMar w:top="1627" w:right="1080" w:bottom="1440" w:left="1080" w:header="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63D" w:rsidRDefault="007C563D">
      <w:pPr>
        <w:spacing w:after="0" w:line="240" w:lineRule="auto"/>
      </w:pPr>
      <w:r>
        <w:separator/>
      </w:r>
    </w:p>
  </w:endnote>
  <w:endnote w:type="continuationSeparator" w:id="0">
    <w:p w:rsidR="007C563D" w:rsidRDefault="007C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26F" w:rsidRPr="00E02FEA" w:rsidRDefault="008A626F" w:rsidP="00425817">
    <w:pPr>
      <w:pStyle w:val="AvaFooter"/>
      <w:jc w:val="right"/>
      <w:rPr>
        <w:rFonts w:ascii="Tahoma" w:hAnsi="Tahoma" w:cs="Tahoma"/>
      </w:rPr>
    </w:pPr>
    <w:r>
      <w:rPr>
        <w:rFonts w:ascii="Tahoma" w:hAnsi="Tahoma" w:cs="Tahoma"/>
      </w:rPr>
      <w:t xml:space="preserve">©2008 Avanade Inc. All Rights Reserved                                                                        </w:t>
    </w:r>
    <w:r>
      <w:rPr>
        <w:rStyle w:val="PageNumber"/>
        <w:rFonts w:ascii="Tahoma" w:hAnsi="Tahoma" w:cs="Tahoma"/>
      </w:rPr>
      <w:fldChar w:fldCharType="begin"/>
    </w:r>
    <w:r>
      <w:rPr>
        <w:rStyle w:val="PageNumber"/>
        <w:rFonts w:ascii="Tahoma" w:hAnsi="Tahoma" w:cs="Tahoma"/>
      </w:rPr>
      <w:instrText xml:space="preserve"> PAGE  \* Arabic  \* MERGEFORMAT </w:instrText>
    </w:r>
    <w:r>
      <w:rPr>
        <w:rStyle w:val="PageNumber"/>
        <w:rFonts w:ascii="Tahoma" w:hAnsi="Tahoma" w:cs="Tahoma"/>
      </w:rPr>
      <w:fldChar w:fldCharType="separate"/>
    </w:r>
    <w:r w:rsidR="00A638E6">
      <w:rPr>
        <w:rStyle w:val="PageNumber"/>
        <w:rFonts w:ascii="Tahoma" w:hAnsi="Tahoma" w:cs="Tahoma"/>
        <w:noProof/>
      </w:rPr>
      <w:t>14</w:t>
    </w:r>
    <w:r>
      <w:rPr>
        <w:rStyle w:val="PageNumbe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26F" w:rsidRPr="00E02FEA" w:rsidRDefault="008A626F" w:rsidP="00425817">
    <w:pPr>
      <w:pStyle w:val="AvaFooter"/>
      <w:jc w:val="right"/>
      <w:rPr>
        <w:rFonts w:ascii="Tahoma" w:hAnsi="Tahoma" w:cs="Tahoma"/>
      </w:rPr>
    </w:pPr>
    <w:r>
      <w:rPr>
        <w:rFonts w:ascii="Tahoma" w:hAnsi="Tahoma" w:cs="Tahoma"/>
      </w:rPr>
      <w:t xml:space="preserve">©2008 Avanade Inc. All Rights Reserved                                                                        </w:t>
    </w:r>
    <w:r>
      <w:rPr>
        <w:rStyle w:val="PageNumber"/>
        <w:rFonts w:ascii="Tahoma" w:hAnsi="Tahoma" w:cs="Tahoma"/>
      </w:rPr>
      <w:fldChar w:fldCharType="begin"/>
    </w:r>
    <w:r>
      <w:rPr>
        <w:rStyle w:val="PageNumber"/>
        <w:rFonts w:ascii="Tahoma" w:hAnsi="Tahoma" w:cs="Tahoma"/>
      </w:rPr>
      <w:instrText xml:space="preserve"> PAGE  \* Arabic  \* MERGEFORMAT </w:instrText>
    </w:r>
    <w:r>
      <w:rPr>
        <w:rStyle w:val="PageNumber"/>
        <w:rFonts w:ascii="Tahoma" w:hAnsi="Tahoma" w:cs="Tahoma"/>
      </w:rPr>
      <w:fldChar w:fldCharType="separate"/>
    </w:r>
    <w:r w:rsidR="0010122A">
      <w:rPr>
        <w:rStyle w:val="PageNumber"/>
        <w:rFonts w:ascii="Tahoma" w:hAnsi="Tahoma" w:cs="Tahoma"/>
        <w:noProof/>
      </w:rPr>
      <w:t>1</w:t>
    </w:r>
    <w:r>
      <w:rPr>
        <w:rStyle w:val="PageNumbe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63D" w:rsidRDefault="007C563D">
      <w:pPr>
        <w:spacing w:after="0" w:line="240" w:lineRule="auto"/>
      </w:pPr>
      <w:r>
        <w:separator/>
      </w:r>
    </w:p>
  </w:footnote>
  <w:footnote w:type="continuationSeparator" w:id="0">
    <w:p w:rsidR="007C563D" w:rsidRDefault="007C5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26F" w:rsidRPr="000125BA" w:rsidRDefault="008A626F" w:rsidP="00425817">
    <w:pPr>
      <w:pStyle w:val="Header"/>
      <w:tabs>
        <w:tab w:val="clear" w:pos="4320"/>
        <w:tab w:val="clear" w:pos="8640"/>
      </w:tabs>
      <w:ind w:left="-1080"/>
      <w:jc w:val="right"/>
      <w:rPr>
        <w:bCs/>
        <w:sz w:val="22"/>
        <w:szCs w:val="22"/>
      </w:rPr>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0</wp:posOffset>
          </wp:positionV>
          <wp:extent cx="7667625" cy="5476875"/>
          <wp:effectExtent l="0" t="0" r="9525" b="9525"/>
          <wp:wrapNone/>
          <wp:docPr id="3" name="Picture 3" descr="WrdTemp_bkgnd_3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rdTemp_bkgnd_300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7625" cy="5476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26F" w:rsidRDefault="008A626F" w:rsidP="00425817">
    <w:pPr>
      <w:pStyle w:val="Header"/>
      <w:ind w:left="-1080"/>
      <w:jc w:val="right"/>
    </w:pP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0</wp:posOffset>
          </wp:positionV>
          <wp:extent cx="7543800" cy="5381625"/>
          <wp:effectExtent l="0" t="0" r="0" b="9525"/>
          <wp:wrapNone/>
          <wp:docPr id="2" name="Picture 2" descr="WrdTemp_bkgnd_3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dTemp_bkgnd_300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5381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747"/>
    <w:multiLevelType w:val="hybridMultilevel"/>
    <w:tmpl w:val="DFE841B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17C23EB"/>
    <w:multiLevelType w:val="hybridMultilevel"/>
    <w:tmpl w:val="BA84EC9E"/>
    <w:lvl w:ilvl="0" w:tplc="58029A6C">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45A8D"/>
    <w:multiLevelType w:val="hybridMultilevel"/>
    <w:tmpl w:val="F408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2CC3"/>
    <w:multiLevelType w:val="hybridMultilevel"/>
    <w:tmpl w:val="EC2A8802"/>
    <w:lvl w:ilvl="0" w:tplc="277C4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A2B66"/>
    <w:multiLevelType w:val="hybridMultilevel"/>
    <w:tmpl w:val="698E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52CA5"/>
    <w:multiLevelType w:val="hybridMultilevel"/>
    <w:tmpl w:val="D3A2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25A01"/>
    <w:multiLevelType w:val="hybridMultilevel"/>
    <w:tmpl w:val="84181F86"/>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7" w15:restartNumberingAfterBreak="0">
    <w:nsid w:val="1C3255A3"/>
    <w:multiLevelType w:val="hybridMultilevel"/>
    <w:tmpl w:val="18FE29FC"/>
    <w:lvl w:ilvl="0" w:tplc="C2B87D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16AC0"/>
    <w:multiLevelType w:val="hybridMultilevel"/>
    <w:tmpl w:val="07E42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4329E7"/>
    <w:multiLevelType w:val="hybridMultilevel"/>
    <w:tmpl w:val="6C1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F996F77"/>
    <w:multiLevelType w:val="hybridMultilevel"/>
    <w:tmpl w:val="6A6069FA"/>
    <w:lvl w:ilvl="0" w:tplc="04090019">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1605ED"/>
    <w:multiLevelType w:val="hybridMultilevel"/>
    <w:tmpl w:val="E8BCF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226968"/>
    <w:multiLevelType w:val="hybridMultilevel"/>
    <w:tmpl w:val="19D8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67045"/>
    <w:multiLevelType w:val="hybridMultilevel"/>
    <w:tmpl w:val="DC5EABE4"/>
    <w:lvl w:ilvl="0" w:tplc="C2B87D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320DB"/>
    <w:multiLevelType w:val="hybridMultilevel"/>
    <w:tmpl w:val="97E00190"/>
    <w:lvl w:ilvl="0" w:tplc="3FB44A4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C57FEC"/>
    <w:multiLevelType w:val="hybridMultilevel"/>
    <w:tmpl w:val="A962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70796"/>
    <w:multiLevelType w:val="hybridMultilevel"/>
    <w:tmpl w:val="E138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A724E"/>
    <w:multiLevelType w:val="hybridMultilevel"/>
    <w:tmpl w:val="F0F0EC4E"/>
    <w:lvl w:ilvl="0" w:tplc="58029A6C">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73D19"/>
    <w:multiLevelType w:val="hybridMultilevel"/>
    <w:tmpl w:val="CBB8E756"/>
    <w:lvl w:ilvl="0" w:tplc="5894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F25B8C"/>
    <w:multiLevelType w:val="hybridMultilevel"/>
    <w:tmpl w:val="C1CC4E5A"/>
    <w:lvl w:ilvl="0" w:tplc="C2B87D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4636B3"/>
    <w:multiLevelType w:val="hybridMultilevel"/>
    <w:tmpl w:val="25A2FAD8"/>
    <w:lvl w:ilvl="0" w:tplc="C9FA2D62">
      <w:start w:val="1"/>
      <w:numFmt w:val="bullet"/>
      <w:lvlText w:val=""/>
      <w:lvlJc w:val="left"/>
      <w:pPr>
        <w:ind w:left="1296" w:hanging="360"/>
      </w:pPr>
      <w:rPr>
        <w:rFonts w:ascii="Symbol" w:hAnsi="Symbol" w:hint="default"/>
        <w:color w:val="auto"/>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4A4B6B82"/>
    <w:multiLevelType w:val="hybridMultilevel"/>
    <w:tmpl w:val="339C7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97401A"/>
    <w:multiLevelType w:val="multilevel"/>
    <w:tmpl w:val="B1D00124"/>
    <w:lvl w:ilvl="0">
      <w:start w:val="1"/>
      <w:numFmt w:val="decimal"/>
      <w:pStyle w:val="Heading1"/>
      <w:lvlText w:val="%1"/>
      <w:lvlJc w:val="left"/>
      <w:pPr>
        <w:tabs>
          <w:tab w:val="num" w:pos="432"/>
        </w:tabs>
        <w:ind w:left="432" w:hanging="432"/>
      </w:pPr>
      <w:rPr>
        <w:rFonts w:cs="Times New Roman"/>
        <w:sz w:val="24"/>
        <w:szCs w:val="24"/>
      </w:rPr>
    </w:lvl>
    <w:lvl w:ilvl="1">
      <w:start w:val="1"/>
      <w:numFmt w:val="decimal"/>
      <w:pStyle w:val="Heading2"/>
      <w:lvlText w:val="%1.%2"/>
      <w:lvlJc w:val="left"/>
      <w:pPr>
        <w:tabs>
          <w:tab w:val="num" w:pos="576"/>
        </w:tabs>
        <w:ind w:left="576" w:hanging="576"/>
      </w:pPr>
      <w:rPr>
        <w:rFonts w:cs="Times New Roman"/>
        <w:color w:val="auto"/>
      </w:rPr>
    </w:lvl>
    <w:lvl w:ilvl="2">
      <w:start w:val="1"/>
      <w:numFmt w:val="decimal"/>
      <w:pStyle w:val="Heading3"/>
      <w:lvlText w:val="%1.%2.%3"/>
      <w:lvlJc w:val="left"/>
      <w:pPr>
        <w:tabs>
          <w:tab w:val="num" w:pos="1080"/>
        </w:tabs>
        <w:ind w:left="1080" w:hanging="720"/>
      </w:pPr>
      <w:rPr>
        <w:rFonts w:cs="Times New Roman"/>
        <w:color w:val="auto"/>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4AAA2039"/>
    <w:multiLevelType w:val="hybridMultilevel"/>
    <w:tmpl w:val="F55A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A0B8E"/>
    <w:multiLevelType w:val="hybridMultilevel"/>
    <w:tmpl w:val="F93C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B23FE"/>
    <w:multiLevelType w:val="hybridMultilevel"/>
    <w:tmpl w:val="0F9C1774"/>
    <w:lvl w:ilvl="0" w:tplc="58029A6C">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D3A81"/>
    <w:multiLevelType w:val="hybridMultilevel"/>
    <w:tmpl w:val="3EFE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4015E"/>
    <w:multiLevelType w:val="hybridMultilevel"/>
    <w:tmpl w:val="44CE13EE"/>
    <w:lvl w:ilvl="0" w:tplc="3FB44A4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F35A1"/>
    <w:multiLevelType w:val="hybridMultilevel"/>
    <w:tmpl w:val="30E2B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0224CD"/>
    <w:multiLevelType w:val="hybridMultilevel"/>
    <w:tmpl w:val="2DB49E0A"/>
    <w:lvl w:ilvl="0" w:tplc="664E3C2E">
      <w:start w:val="1"/>
      <w:numFmt w:val="decimal"/>
      <w:lvlText w:val="%1."/>
      <w:lvlJc w:val="left"/>
      <w:pPr>
        <w:ind w:left="1800" w:hanging="360"/>
      </w:pPr>
      <w:rPr>
        <w:rFonts w:ascii="Arial" w:eastAsia="Times New Roman" w:hAnsi="Arial" w:cs="Arial"/>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0" w15:restartNumberingAfterBreak="0">
    <w:nsid w:val="59130667"/>
    <w:multiLevelType w:val="hybridMultilevel"/>
    <w:tmpl w:val="E9D41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50B9"/>
    <w:multiLevelType w:val="hybridMultilevel"/>
    <w:tmpl w:val="071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5497F"/>
    <w:multiLevelType w:val="hybridMultilevel"/>
    <w:tmpl w:val="84181F86"/>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3" w15:restartNumberingAfterBreak="0">
    <w:nsid w:val="5D7B08A8"/>
    <w:multiLevelType w:val="hybridMultilevel"/>
    <w:tmpl w:val="72F0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5731C"/>
    <w:multiLevelType w:val="hybridMultilevel"/>
    <w:tmpl w:val="8B723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A2415"/>
    <w:multiLevelType w:val="hybridMultilevel"/>
    <w:tmpl w:val="C510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1202A"/>
    <w:multiLevelType w:val="hybridMultilevel"/>
    <w:tmpl w:val="762CE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27F3D"/>
    <w:multiLevelType w:val="multilevel"/>
    <w:tmpl w:val="2AB84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E557D"/>
    <w:multiLevelType w:val="hybridMultilevel"/>
    <w:tmpl w:val="C244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10938"/>
    <w:multiLevelType w:val="hybridMultilevel"/>
    <w:tmpl w:val="732CCF8E"/>
    <w:lvl w:ilvl="0" w:tplc="C3BC7914">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F5F60"/>
    <w:multiLevelType w:val="hybridMultilevel"/>
    <w:tmpl w:val="4EE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7"/>
  </w:num>
  <w:num w:numId="5">
    <w:abstractNumId w:val="5"/>
  </w:num>
  <w:num w:numId="6">
    <w:abstractNumId w:val="29"/>
  </w:num>
  <w:num w:numId="7">
    <w:abstractNumId w:val="10"/>
  </w:num>
  <w:num w:numId="8">
    <w:abstractNumId w:val="26"/>
  </w:num>
  <w:num w:numId="9">
    <w:abstractNumId w:val="3"/>
  </w:num>
  <w:num w:numId="10">
    <w:abstractNumId w:val="32"/>
  </w:num>
  <w:num w:numId="11">
    <w:abstractNumId w:val="2"/>
  </w:num>
  <w:num w:numId="12">
    <w:abstractNumId w:val="24"/>
  </w:num>
  <w:num w:numId="13">
    <w:abstractNumId w:val="38"/>
  </w:num>
  <w:num w:numId="14">
    <w:abstractNumId w:val="18"/>
  </w:num>
  <w:num w:numId="15">
    <w:abstractNumId w:val="0"/>
  </w:num>
  <w:num w:numId="16">
    <w:abstractNumId w:val="30"/>
  </w:num>
  <w:num w:numId="17">
    <w:abstractNumId w:val="34"/>
  </w:num>
  <w:num w:numId="18">
    <w:abstractNumId w:val="20"/>
  </w:num>
  <w:num w:numId="19">
    <w:abstractNumId w:val="21"/>
  </w:num>
  <w:num w:numId="20">
    <w:abstractNumId w:val="15"/>
  </w:num>
  <w:num w:numId="21">
    <w:abstractNumId w:val="8"/>
  </w:num>
  <w:num w:numId="22">
    <w:abstractNumId w:val="23"/>
  </w:num>
  <w:num w:numId="23">
    <w:abstractNumId w:val="6"/>
  </w:num>
  <w:num w:numId="24">
    <w:abstractNumId w:val="12"/>
  </w:num>
  <w:num w:numId="25">
    <w:abstractNumId w:val="36"/>
  </w:num>
  <w:num w:numId="26">
    <w:abstractNumId w:val="37"/>
  </w:num>
  <w:num w:numId="27">
    <w:abstractNumId w:val="28"/>
  </w:num>
  <w:num w:numId="28">
    <w:abstractNumId w:val="39"/>
  </w:num>
  <w:num w:numId="29">
    <w:abstractNumId w:val="40"/>
  </w:num>
  <w:num w:numId="30">
    <w:abstractNumId w:val="35"/>
  </w:num>
  <w:num w:numId="31">
    <w:abstractNumId w:val="33"/>
  </w:num>
  <w:num w:numId="32">
    <w:abstractNumId w:val="16"/>
  </w:num>
  <w:num w:numId="33">
    <w:abstractNumId w:val="9"/>
  </w:num>
  <w:num w:numId="34">
    <w:abstractNumId w:val="4"/>
  </w:num>
  <w:num w:numId="35">
    <w:abstractNumId w:val="1"/>
  </w:num>
  <w:num w:numId="36">
    <w:abstractNumId w:val="25"/>
  </w:num>
  <w:num w:numId="37">
    <w:abstractNumId w:val="17"/>
  </w:num>
  <w:num w:numId="38">
    <w:abstractNumId w:val="11"/>
  </w:num>
  <w:num w:numId="39">
    <w:abstractNumId w:val="31"/>
  </w:num>
  <w:num w:numId="40">
    <w:abstractNumId w:val="13"/>
  </w:num>
  <w:num w:numId="41">
    <w:abstractNumId w:val="7"/>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ragani Mani Deep">
    <w15:presenceInfo w15:providerId="AD" w15:userId="S-1-5-21-266749940-1637964444-929701000-3039133"/>
  </w15:person>
  <w15:person w15:author="Chirag Goradia">
    <w15:presenceInfo w15:providerId="AD" w15:userId="S-1-5-21-2573228168-4129335973-305340267-216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B3"/>
    <w:rsid w:val="000100DA"/>
    <w:rsid w:val="00017F13"/>
    <w:rsid w:val="00023671"/>
    <w:rsid w:val="00057FB4"/>
    <w:rsid w:val="00077B1A"/>
    <w:rsid w:val="0008021E"/>
    <w:rsid w:val="00082292"/>
    <w:rsid w:val="000848A6"/>
    <w:rsid w:val="00093027"/>
    <w:rsid w:val="000A2434"/>
    <w:rsid w:val="000B11DF"/>
    <w:rsid w:val="0010122A"/>
    <w:rsid w:val="00104E34"/>
    <w:rsid w:val="00114C39"/>
    <w:rsid w:val="001377FD"/>
    <w:rsid w:val="00145094"/>
    <w:rsid w:val="00182467"/>
    <w:rsid w:val="00195757"/>
    <w:rsid w:val="00196589"/>
    <w:rsid w:val="001C18D4"/>
    <w:rsid w:val="001F54DC"/>
    <w:rsid w:val="00203D37"/>
    <w:rsid w:val="00230DB0"/>
    <w:rsid w:val="0025014F"/>
    <w:rsid w:val="00251EF5"/>
    <w:rsid w:val="00254004"/>
    <w:rsid w:val="0025654F"/>
    <w:rsid w:val="00257A1B"/>
    <w:rsid w:val="00271B4E"/>
    <w:rsid w:val="002B7244"/>
    <w:rsid w:val="002D5FC5"/>
    <w:rsid w:val="002F4FE4"/>
    <w:rsid w:val="00310C15"/>
    <w:rsid w:val="00325DE9"/>
    <w:rsid w:val="00330FB3"/>
    <w:rsid w:val="00336388"/>
    <w:rsid w:val="00351335"/>
    <w:rsid w:val="00364D9E"/>
    <w:rsid w:val="00367472"/>
    <w:rsid w:val="003679F2"/>
    <w:rsid w:val="00377E9A"/>
    <w:rsid w:val="00394F05"/>
    <w:rsid w:val="003A1DB8"/>
    <w:rsid w:val="003D1F30"/>
    <w:rsid w:val="003F03AE"/>
    <w:rsid w:val="004006F7"/>
    <w:rsid w:val="00400D45"/>
    <w:rsid w:val="00401FDD"/>
    <w:rsid w:val="00402AA7"/>
    <w:rsid w:val="004040B8"/>
    <w:rsid w:val="0042281C"/>
    <w:rsid w:val="00425550"/>
    <w:rsid w:val="00425817"/>
    <w:rsid w:val="00432856"/>
    <w:rsid w:val="0045095F"/>
    <w:rsid w:val="0047186F"/>
    <w:rsid w:val="00495D08"/>
    <w:rsid w:val="004A56A4"/>
    <w:rsid w:val="004B2D0B"/>
    <w:rsid w:val="004D1596"/>
    <w:rsid w:val="004D2F23"/>
    <w:rsid w:val="00505DD6"/>
    <w:rsid w:val="00521A5C"/>
    <w:rsid w:val="005250B1"/>
    <w:rsid w:val="00525750"/>
    <w:rsid w:val="005831E0"/>
    <w:rsid w:val="0058528B"/>
    <w:rsid w:val="0059578F"/>
    <w:rsid w:val="005A38B6"/>
    <w:rsid w:val="005B044E"/>
    <w:rsid w:val="005D5621"/>
    <w:rsid w:val="005D6012"/>
    <w:rsid w:val="005E3C09"/>
    <w:rsid w:val="005E45FA"/>
    <w:rsid w:val="00607E1A"/>
    <w:rsid w:val="0061394F"/>
    <w:rsid w:val="00635859"/>
    <w:rsid w:val="00657C5A"/>
    <w:rsid w:val="006636E6"/>
    <w:rsid w:val="0067075E"/>
    <w:rsid w:val="00676CBF"/>
    <w:rsid w:val="006A7114"/>
    <w:rsid w:val="006D1BE7"/>
    <w:rsid w:val="006E4CC5"/>
    <w:rsid w:val="006F2034"/>
    <w:rsid w:val="00721F8F"/>
    <w:rsid w:val="007728B8"/>
    <w:rsid w:val="007B20A1"/>
    <w:rsid w:val="007C563D"/>
    <w:rsid w:val="007E4CD7"/>
    <w:rsid w:val="008136ED"/>
    <w:rsid w:val="0089205F"/>
    <w:rsid w:val="008A626F"/>
    <w:rsid w:val="008B45C6"/>
    <w:rsid w:val="008E306D"/>
    <w:rsid w:val="00921544"/>
    <w:rsid w:val="009247A5"/>
    <w:rsid w:val="00987032"/>
    <w:rsid w:val="00992146"/>
    <w:rsid w:val="009D3222"/>
    <w:rsid w:val="009D65B6"/>
    <w:rsid w:val="009F173F"/>
    <w:rsid w:val="00A06647"/>
    <w:rsid w:val="00A1468D"/>
    <w:rsid w:val="00A1604F"/>
    <w:rsid w:val="00A233ED"/>
    <w:rsid w:val="00A4386A"/>
    <w:rsid w:val="00A638E6"/>
    <w:rsid w:val="00AB488F"/>
    <w:rsid w:val="00AB5BCE"/>
    <w:rsid w:val="00AC1C68"/>
    <w:rsid w:val="00AC2622"/>
    <w:rsid w:val="00AE1C17"/>
    <w:rsid w:val="00AF4893"/>
    <w:rsid w:val="00B00C5B"/>
    <w:rsid w:val="00B112E0"/>
    <w:rsid w:val="00B31239"/>
    <w:rsid w:val="00B915E4"/>
    <w:rsid w:val="00B94B72"/>
    <w:rsid w:val="00B97008"/>
    <w:rsid w:val="00BC4202"/>
    <w:rsid w:val="00BE0EEE"/>
    <w:rsid w:val="00BE3C85"/>
    <w:rsid w:val="00C547B9"/>
    <w:rsid w:val="00C63DB1"/>
    <w:rsid w:val="00C66DFB"/>
    <w:rsid w:val="00C83B42"/>
    <w:rsid w:val="00C93903"/>
    <w:rsid w:val="00CA7814"/>
    <w:rsid w:val="00CD07ED"/>
    <w:rsid w:val="00CD2401"/>
    <w:rsid w:val="00CD6A84"/>
    <w:rsid w:val="00CF5673"/>
    <w:rsid w:val="00D021C2"/>
    <w:rsid w:val="00D21271"/>
    <w:rsid w:val="00D24985"/>
    <w:rsid w:val="00D940BC"/>
    <w:rsid w:val="00DC0E42"/>
    <w:rsid w:val="00DD2DA8"/>
    <w:rsid w:val="00DE0BDF"/>
    <w:rsid w:val="00E23F72"/>
    <w:rsid w:val="00E37FAA"/>
    <w:rsid w:val="00E44DC9"/>
    <w:rsid w:val="00E51A5B"/>
    <w:rsid w:val="00E75CBC"/>
    <w:rsid w:val="00E81517"/>
    <w:rsid w:val="00EC1BE7"/>
    <w:rsid w:val="00EE3092"/>
    <w:rsid w:val="00F06058"/>
    <w:rsid w:val="00F200B7"/>
    <w:rsid w:val="00F33CE7"/>
    <w:rsid w:val="00F54F35"/>
    <w:rsid w:val="00F61ABD"/>
    <w:rsid w:val="00F84F17"/>
    <w:rsid w:val="00FD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7DAF73-DA63-4CDC-938C-3FB03EAE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5"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Attribute Heading 1,h11,Attribute Heading 11,h12,Attribute Heading 12,h111,Attribute Heading 111,h13,h14,h15,h16,h17,h18,h19,h110,L1,Level 1,h112,L11,Level 11,h113,h114,Attribute Heading 13,h115,h116,h117,H1"/>
    <w:basedOn w:val="Normal"/>
    <w:next w:val="Normal"/>
    <w:link w:val="Heading1Char"/>
    <w:uiPriority w:val="1"/>
    <w:qFormat/>
    <w:rsid w:val="00330FB3"/>
    <w:pPr>
      <w:keepNext/>
      <w:numPr>
        <w:numId w:val="1"/>
      </w:numPr>
      <w:tabs>
        <w:tab w:val="left" w:pos="360"/>
      </w:tabs>
      <w:spacing w:before="240" w:after="60" w:line="240" w:lineRule="auto"/>
      <w:outlineLvl w:val="0"/>
    </w:pPr>
    <w:rPr>
      <w:rFonts w:ascii="Arial" w:eastAsia="Times New Roman" w:hAnsi="Arial" w:cs="Arial"/>
      <w:b/>
      <w:bCs/>
      <w:kern w:val="32"/>
      <w:sz w:val="28"/>
      <w:szCs w:val="32"/>
      <w:lang w:val="en-GB"/>
    </w:rPr>
  </w:style>
  <w:style w:type="paragraph" w:styleId="Heading2">
    <w:name w:val="heading 2"/>
    <w:aliases w:val="h2,Attribute Heading 2,h21,Attribute Heading 21,h22,h23,h24,h25,h26,Attribute Heading 22,h27,Attribute Heading 23,h28,Attribute Heading 24,h29,h210,Attribute Heading 25,h211,Attribute Heading 26,h212,Attribute Heading 27,h213,h214,L2,Level 2"/>
    <w:basedOn w:val="Normal"/>
    <w:next w:val="Normal"/>
    <w:link w:val="Heading2Char"/>
    <w:uiPriority w:val="2"/>
    <w:qFormat/>
    <w:rsid w:val="00330FB3"/>
    <w:pPr>
      <w:keepNext/>
      <w:numPr>
        <w:ilvl w:val="1"/>
        <w:numId w:val="1"/>
      </w:numPr>
      <w:tabs>
        <w:tab w:val="num" w:pos="540"/>
      </w:tabs>
      <w:spacing w:before="240" w:after="60" w:line="240" w:lineRule="auto"/>
      <w:ind w:left="357" w:hanging="357"/>
      <w:outlineLvl w:val="1"/>
    </w:pPr>
    <w:rPr>
      <w:rFonts w:ascii="Arial" w:eastAsia="Times New Roman" w:hAnsi="Arial" w:cs="Arial"/>
      <w:b/>
      <w:bCs/>
      <w:iCs/>
      <w:sz w:val="24"/>
      <w:szCs w:val="28"/>
      <w:lang w:val="en-GB"/>
    </w:rPr>
  </w:style>
  <w:style w:type="paragraph" w:styleId="Heading3">
    <w:name w:val="heading 3"/>
    <w:aliases w:val="h3,h31,h32,h33,h34,h35,h36,h311,h321,h331,h341,h351,h37,h312,h322,h332,h342,h352,h361,h3111,h3211,h3311,h3411,h3511,h38,h39,h310,h313,h314,h315,h316,h317,h318,h319,h320,h323,h324,h325,h326,h327,h3110,h333,h343,h353,h362,h3112"/>
    <w:basedOn w:val="Normal"/>
    <w:next w:val="Normal"/>
    <w:link w:val="Heading3Char"/>
    <w:uiPriority w:val="3"/>
    <w:qFormat/>
    <w:rsid w:val="00330FB3"/>
    <w:pPr>
      <w:keepNext/>
      <w:numPr>
        <w:ilvl w:val="2"/>
        <w:numId w:val="1"/>
      </w:numPr>
      <w:tabs>
        <w:tab w:val="left" w:pos="720"/>
      </w:tabs>
      <w:spacing w:before="240" w:after="60" w:line="240" w:lineRule="auto"/>
      <w:ind w:left="357" w:hanging="357"/>
      <w:outlineLvl w:val="2"/>
    </w:pPr>
    <w:rPr>
      <w:rFonts w:ascii="Arial" w:eastAsia="Times New Roman" w:hAnsi="Arial" w:cs="Arial"/>
      <w:b/>
      <w:bCs/>
      <w:sz w:val="24"/>
      <w:lang w:val="en-GB"/>
    </w:rPr>
  </w:style>
  <w:style w:type="paragraph" w:styleId="Heading4">
    <w:name w:val="heading 4"/>
    <w:aliases w:val="h4,h41,h42,h43,h44,h45,h411,h421,h431,h441,h46,h47,h48,h49,h410,h412,h413,h414,h415,h416,h417,h418,h419,h420,h4110,h422,h432,h442,h451,h4111,h4211,h4311,h4411,h461,h471,h481,h491,h4101,h4121,h4131,h4141,h4151,h4161,h4171,h4181,h4191,h423"/>
    <w:basedOn w:val="Normal"/>
    <w:next w:val="Normal"/>
    <w:link w:val="Heading4Char"/>
    <w:uiPriority w:val="4"/>
    <w:qFormat/>
    <w:rsid w:val="00330FB3"/>
    <w:pPr>
      <w:keepNext/>
      <w:numPr>
        <w:ilvl w:val="3"/>
        <w:numId w:val="1"/>
      </w:numPr>
      <w:tabs>
        <w:tab w:val="num" w:pos="900"/>
      </w:tabs>
      <w:spacing w:before="240" w:after="60" w:line="240" w:lineRule="auto"/>
      <w:ind w:left="357" w:hanging="357"/>
      <w:outlineLvl w:val="3"/>
    </w:pPr>
    <w:rPr>
      <w:rFonts w:ascii="Arial" w:eastAsia="Times New Roman" w:hAnsi="Arial" w:cs="Times New Roman"/>
      <w:b/>
      <w:bCs/>
      <w:sz w:val="24"/>
      <w:lang w:val="en-GB"/>
    </w:rPr>
  </w:style>
  <w:style w:type="paragraph" w:styleId="Heading5">
    <w:name w:val="heading 5"/>
    <w:basedOn w:val="Normal"/>
    <w:next w:val="Normal"/>
    <w:link w:val="Heading5Char"/>
    <w:uiPriority w:val="5"/>
    <w:qFormat/>
    <w:rsid w:val="00330FB3"/>
    <w:pPr>
      <w:numPr>
        <w:ilvl w:val="4"/>
        <w:numId w:val="1"/>
      </w:numPr>
      <w:tabs>
        <w:tab w:val="num" w:pos="1080"/>
      </w:tabs>
      <w:spacing w:before="240" w:after="60" w:line="240" w:lineRule="auto"/>
      <w:ind w:left="357" w:hanging="357"/>
      <w:outlineLvl w:val="4"/>
    </w:pPr>
    <w:rPr>
      <w:rFonts w:ascii="Arial" w:eastAsia="Times New Roman" w:hAnsi="Arial" w:cs="Times New Roman"/>
      <w:b/>
      <w:bCs/>
      <w:iCs/>
      <w:sz w:val="24"/>
      <w:lang w:val="en-GB"/>
    </w:rPr>
  </w:style>
  <w:style w:type="paragraph" w:styleId="Heading6">
    <w:name w:val="heading 6"/>
    <w:aliases w:val="Do Not Use"/>
    <w:basedOn w:val="Normal"/>
    <w:next w:val="Normal"/>
    <w:link w:val="Heading6Char"/>
    <w:uiPriority w:val="5"/>
    <w:qFormat/>
    <w:rsid w:val="00330FB3"/>
    <w:pPr>
      <w:numPr>
        <w:ilvl w:val="5"/>
        <w:numId w:val="1"/>
      </w:numPr>
      <w:tabs>
        <w:tab w:val="num" w:pos="1260"/>
      </w:tabs>
      <w:spacing w:before="240" w:after="60" w:line="240" w:lineRule="auto"/>
      <w:ind w:left="357" w:hanging="357"/>
      <w:outlineLvl w:val="5"/>
    </w:pPr>
    <w:rPr>
      <w:rFonts w:ascii="Arial" w:eastAsia="Times New Roman" w:hAnsi="Arial" w:cs="Times New Roman"/>
      <w:b/>
      <w:bCs/>
      <w:lang w:val="en-GB"/>
    </w:rPr>
  </w:style>
  <w:style w:type="paragraph" w:styleId="Heading7">
    <w:name w:val="heading 7"/>
    <w:aliases w:val="Do Not Use3"/>
    <w:basedOn w:val="Normal"/>
    <w:next w:val="Normal"/>
    <w:link w:val="Heading7Char"/>
    <w:uiPriority w:val="8"/>
    <w:qFormat/>
    <w:rsid w:val="00330FB3"/>
    <w:pPr>
      <w:numPr>
        <w:ilvl w:val="6"/>
        <w:numId w:val="1"/>
      </w:numPr>
      <w:tabs>
        <w:tab w:val="left" w:pos="1440"/>
      </w:tabs>
      <w:spacing w:before="240" w:after="60" w:line="240" w:lineRule="auto"/>
      <w:ind w:left="357" w:hanging="357"/>
      <w:outlineLvl w:val="6"/>
    </w:pPr>
    <w:rPr>
      <w:rFonts w:ascii="Arial" w:eastAsia="Times New Roman" w:hAnsi="Arial" w:cs="Times New Roman"/>
      <w:b/>
      <w:lang w:val="en-GB"/>
    </w:rPr>
  </w:style>
  <w:style w:type="paragraph" w:styleId="Heading8">
    <w:name w:val="heading 8"/>
    <w:aliases w:val="Do Not Use2"/>
    <w:basedOn w:val="Normal"/>
    <w:next w:val="Normal"/>
    <w:link w:val="Heading8Char"/>
    <w:uiPriority w:val="9"/>
    <w:qFormat/>
    <w:rsid w:val="00330FB3"/>
    <w:pPr>
      <w:numPr>
        <w:ilvl w:val="7"/>
        <w:numId w:val="1"/>
      </w:numPr>
      <w:tabs>
        <w:tab w:val="left" w:pos="1620"/>
      </w:tabs>
      <w:spacing w:before="240" w:after="60" w:line="240" w:lineRule="auto"/>
      <w:ind w:left="357" w:hanging="357"/>
      <w:outlineLvl w:val="7"/>
    </w:pPr>
    <w:rPr>
      <w:rFonts w:ascii="Arial" w:eastAsia="Times New Roman" w:hAnsi="Arial" w:cs="Times New Roman"/>
      <w:b/>
      <w:iCs/>
      <w:lang w:val="en-GB"/>
    </w:rPr>
  </w:style>
  <w:style w:type="paragraph" w:styleId="Heading9">
    <w:name w:val="heading 9"/>
    <w:aliases w:val="Do Not Use1"/>
    <w:basedOn w:val="Normal"/>
    <w:next w:val="Normal"/>
    <w:link w:val="Heading9Char"/>
    <w:uiPriority w:val="9"/>
    <w:qFormat/>
    <w:rsid w:val="00330FB3"/>
    <w:pPr>
      <w:numPr>
        <w:ilvl w:val="8"/>
        <w:numId w:val="1"/>
      </w:numPr>
      <w:tabs>
        <w:tab w:val="left" w:pos="1800"/>
      </w:tabs>
      <w:spacing w:before="240" w:after="60" w:line="240" w:lineRule="auto"/>
      <w:ind w:left="357" w:hanging="357"/>
      <w:outlineLvl w:val="8"/>
    </w:pPr>
    <w:rPr>
      <w:rFonts w:ascii="Arial" w:eastAsia="Times New Roman" w:hAnsi="Arial" w:cs="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ttribute Heading 1 Char,h11 Char,Attribute Heading 11 Char,h12 Char,Attribute Heading 12 Char,h111 Char,Attribute Heading 111 Char,h13 Char,h14 Char,h15 Char,h16 Char,h17 Char,h18 Char,h19 Char,h110 Char,L1 Char,Level 1 Char"/>
    <w:basedOn w:val="DefaultParagraphFont"/>
    <w:link w:val="Heading1"/>
    <w:uiPriority w:val="9"/>
    <w:rsid w:val="00330FB3"/>
    <w:rPr>
      <w:rFonts w:ascii="Arial" w:eastAsia="Times New Roman" w:hAnsi="Arial" w:cs="Arial"/>
      <w:b/>
      <w:bCs/>
      <w:kern w:val="32"/>
      <w:sz w:val="28"/>
      <w:szCs w:val="32"/>
      <w:lang w:val="en-GB"/>
    </w:rPr>
  </w:style>
  <w:style w:type="character" w:customStyle="1" w:styleId="Heading2Char">
    <w:name w:val="Heading 2 Char"/>
    <w:aliases w:val="h2 Char,Attribute Heading 2 Char,h21 Char,Attribute Heading 21 Char,h22 Char,h23 Char,h24 Char,h25 Char,h26 Char,Attribute Heading 22 Char,h27 Char,Attribute Heading 23 Char,h28 Char,Attribute Heading 24 Char,h29 Char,h210 Char,h211 Char"/>
    <w:basedOn w:val="DefaultParagraphFont"/>
    <w:link w:val="Heading2"/>
    <w:uiPriority w:val="9"/>
    <w:rsid w:val="00330FB3"/>
    <w:rPr>
      <w:rFonts w:ascii="Arial" w:eastAsia="Times New Roman" w:hAnsi="Arial" w:cs="Arial"/>
      <w:b/>
      <w:bCs/>
      <w:iCs/>
      <w:sz w:val="24"/>
      <w:szCs w:val="28"/>
      <w:lang w:val="en-GB"/>
    </w:rPr>
  </w:style>
  <w:style w:type="character" w:customStyle="1" w:styleId="Heading3Char">
    <w:name w:val="Heading 3 Char"/>
    <w:aliases w:val="h3 Char,h31 Char,h32 Char,h33 Char,h34 Char,h35 Char,h36 Char,h311 Char,h321 Char,h331 Char,h341 Char,h351 Char,h37 Char,h312 Char,h322 Char,h332 Char,h342 Char,h352 Char,h361 Char,h3111 Char,h3211 Char,h3311 Char,h3411 Char,h3511 Char"/>
    <w:basedOn w:val="DefaultParagraphFont"/>
    <w:link w:val="Heading3"/>
    <w:uiPriority w:val="9"/>
    <w:rsid w:val="00330FB3"/>
    <w:rPr>
      <w:rFonts w:ascii="Arial" w:eastAsia="Times New Roman" w:hAnsi="Arial" w:cs="Arial"/>
      <w:b/>
      <w:bCs/>
      <w:sz w:val="24"/>
      <w:lang w:val="en-GB"/>
    </w:rPr>
  </w:style>
  <w:style w:type="character" w:customStyle="1" w:styleId="Heading4Char">
    <w:name w:val="Heading 4 Char"/>
    <w:aliases w:val="h4 Char,h41 Char,h42 Char,h43 Char,h44 Char,h45 Char,h411 Char,h421 Char,h431 Char,h441 Char,h46 Char,h47 Char,h48 Char,h49 Char,h410 Char,h412 Char,h413 Char,h414 Char,h415 Char,h416 Char,h417 Char,h418 Char,h419 Char,h420 Char,h422 Char"/>
    <w:basedOn w:val="DefaultParagraphFont"/>
    <w:link w:val="Heading4"/>
    <w:uiPriority w:val="9"/>
    <w:rsid w:val="00330FB3"/>
    <w:rPr>
      <w:rFonts w:ascii="Arial" w:eastAsia="Times New Roman" w:hAnsi="Arial" w:cs="Times New Roman"/>
      <w:b/>
      <w:bCs/>
      <w:sz w:val="24"/>
      <w:lang w:val="en-GB"/>
    </w:rPr>
  </w:style>
  <w:style w:type="character" w:customStyle="1" w:styleId="Heading5Char">
    <w:name w:val="Heading 5 Char"/>
    <w:basedOn w:val="DefaultParagraphFont"/>
    <w:link w:val="Heading5"/>
    <w:uiPriority w:val="9"/>
    <w:rsid w:val="00330FB3"/>
    <w:rPr>
      <w:rFonts w:ascii="Arial" w:eastAsia="Times New Roman" w:hAnsi="Arial" w:cs="Times New Roman"/>
      <w:b/>
      <w:bCs/>
      <w:iCs/>
      <w:sz w:val="24"/>
      <w:lang w:val="en-GB"/>
    </w:rPr>
  </w:style>
  <w:style w:type="character" w:customStyle="1" w:styleId="Heading6Char">
    <w:name w:val="Heading 6 Char"/>
    <w:aliases w:val="Do Not Use Char"/>
    <w:basedOn w:val="DefaultParagraphFont"/>
    <w:link w:val="Heading6"/>
    <w:uiPriority w:val="9"/>
    <w:rsid w:val="00330FB3"/>
    <w:rPr>
      <w:rFonts w:ascii="Arial" w:eastAsia="Times New Roman" w:hAnsi="Arial" w:cs="Times New Roman"/>
      <w:b/>
      <w:bCs/>
      <w:lang w:val="en-GB"/>
    </w:rPr>
  </w:style>
  <w:style w:type="character" w:customStyle="1" w:styleId="Heading7Char">
    <w:name w:val="Heading 7 Char"/>
    <w:aliases w:val="Do Not Use3 Char"/>
    <w:basedOn w:val="DefaultParagraphFont"/>
    <w:link w:val="Heading7"/>
    <w:uiPriority w:val="9"/>
    <w:rsid w:val="00330FB3"/>
    <w:rPr>
      <w:rFonts w:ascii="Arial" w:eastAsia="Times New Roman" w:hAnsi="Arial" w:cs="Times New Roman"/>
      <w:b/>
      <w:lang w:val="en-GB"/>
    </w:rPr>
  </w:style>
  <w:style w:type="character" w:customStyle="1" w:styleId="Heading8Char">
    <w:name w:val="Heading 8 Char"/>
    <w:aliases w:val="Do Not Use2 Char"/>
    <w:basedOn w:val="DefaultParagraphFont"/>
    <w:link w:val="Heading8"/>
    <w:uiPriority w:val="9"/>
    <w:rsid w:val="00330FB3"/>
    <w:rPr>
      <w:rFonts w:ascii="Arial" w:eastAsia="Times New Roman" w:hAnsi="Arial" w:cs="Times New Roman"/>
      <w:b/>
      <w:iCs/>
      <w:lang w:val="en-GB"/>
    </w:rPr>
  </w:style>
  <w:style w:type="character" w:customStyle="1" w:styleId="Heading9Char">
    <w:name w:val="Heading 9 Char"/>
    <w:aliases w:val="Do Not Use1 Char"/>
    <w:basedOn w:val="DefaultParagraphFont"/>
    <w:link w:val="Heading9"/>
    <w:uiPriority w:val="9"/>
    <w:rsid w:val="00330FB3"/>
    <w:rPr>
      <w:rFonts w:ascii="Arial" w:eastAsia="Times New Roman" w:hAnsi="Arial" w:cs="Arial"/>
      <w:b/>
      <w:lang w:val="en-GB"/>
    </w:rPr>
  </w:style>
  <w:style w:type="paragraph" w:styleId="Header">
    <w:name w:val="header"/>
    <w:basedOn w:val="Normal"/>
    <w:link w:val="HeaderChar"/>
    <w:uiPriority w:val="99"/>
    <w:semiHidden/>
    <w:rsid w:val="00330FB3"/>
    <w:pPr>
      <w:tabs>
        <w:tab w:val="center" w:pos="4320"/>
        <w:tab w:val="right" w:pos="8640"/>
      </w:tabs>
      <w:spacing w:after="12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semiHidden/>
    <w:rsid w:val="00330FB3"/>
    <w:rPr>
      <w:rFonts w:ascii="Arial" w:eastAsia="Times New Roman" w:hAnsi="Arial" w:cs="Times New Roman"/>
      <w:sz w:val="24"/>
      <w:szCs w:val="24"/>
    </w:rPr>
  </w:style>
  <w:style w:type="character" w:styleId="PageNumber">
    <w:name w:val="page number"/>
    <w:basedOn w:val="DefaultParagraphFont"/>
    <w:uiPriority w:val="99"/>
    <w:semiHidden/>
    <w:rsid w:val="00330FB3"/>
    <w:rPr>
      <w:rFonts w:ascii="Verdana" w:hAnsi="Verdana" w:cs="Times New Roman"/>
      <w:sz w:val="20"/>
    </w:rPr>
  </w:style>
  <w:style w:type="paragraph" w:customStyle="1" w:styleId="AvaFooter">
    <w:name w:val="AvaFooter"/>
    <w:basedOn w:val="Normal"/>
    <w:rsid w:val="00330FB3"/>
    <w:pPr>
      <w:pBdr>
        <w:top w:val="single" w:sz="4" w:space="1" w:color="auto"/>
      </w:pBdr>
      <w:tabs>
        <w:tab w:val="center" w:pos="4859"/>
        <w:tab w:val="right" w:pos="9717"/>
      </w:tabs>
      <w:spacing w:after="0" w:line="240" w:lineRule="auto"/>
    </w:pPr>
    <w:rPr>
      <w:rFonts w:ascii="Arial" w:eastAsia="Times New Roman" w:hAnsi="Arial" w:cs="Arial"/>
      <w:sz w:val="16"/>
      <w:szCs w:val="16"/>
    </w:rPr>
  </w:style>
  <w:style w:type="paragraph" w:styleId="Caption">
    <w:name w:val="caption"/>
    <w:basedOn w:val="Normal"/>
    <w:next w:val="Normal"/>
    <w:uiPriority w:val="35"/>
    <w:qFormat/>
    <w:rsid w:val="00330FB3"/>
    <w:pPr>
      <w:spacing w:before="120" w:after="120" w:line="240" w:lineRule="auto"/>
    </w:pPr>
    <w:rPr>
      <w:rFonts w:ascii="Arial" w:eastAsia="Times New Roman" w:hAnsi="Arial" w:cs="Times New Roman"/>
      <w:b/>
      <w:bCs/>
      <w:sz w:val="20"/>
      <w:szCs w:val="20"/>
    </w:rPr>
  </w:style>
  <w:style w:type="paragraph" w:styleId="TOC1">
    <w:name w:val="toc 1"/>
    <w:basedOn w:val="Normal"/>
    <w:next w:val="Normal"/>
    <w:autoRedefine/>
    <w:uiPriority w:val="39"/>
    <w:rsid w:val="00330FB3"/>
    <w:pPr>
      <w:tabs>
        <w:tab w:val="left" w:pos="475"/>
        <w:tab w:val="right" w:leader="dot" w:pos="10070"/>
      </w:tabs>
      <w:spacing w:after="120" w:line="240" w:lineRule="auto"/>
    </w:pPr>
    <w:rPr>
      <w:rFonts w:ascii="Arial" w:eastAsia="Times New Roman" w:hAnsi="Arial" w:cs="Times New Roman"/>
      <w:sz w:val="24"/>
      <w:szCs w:val="24"/>
    </w:rPr>
  </w:style>
  <w:style w:type="paragraph" w:styleId="TOC2">
    <w:name w:val="toc 2"/>
    <w:basedOn w:val="Normal"/>
    <w:next w:val="Normal"/>
    <w:autoRedefine/>
    <w:uiPriority w:val="39"/>
    <w:rsid w:val="00330FB3"/>
    <w:pPr>
      <w:spacing w:after="120" w:line="240" w:lineRule="auto"/>
      <w:ind w:left="245"/>
    </w:pPr>
    <w:rPr>
      <w:rFonts w:ascii="Arial" w:eastAsia="Times New Roman" w:hAnsi="Arial" w:cs="Times New Roman"/>
      <w:sz w:val="24"/>
      <w:szCs w:val="24"/>
    </w:rPr>
  </w:style>
  <w:style w:type="paragraph" w:customStyle="1" w:styleId="InstructionalText">
    <w:name w:val="Instructional Text"/>
    <w:basedOn w:val="Normal"/>
    <w:link w:val="InstructionalTextChar"/>
    <w:autoRedefine/>
    <w:rsid w:val="00330FB3"/>
    <w:pPr>
      <w:spacing w:after="0" w:line="240" w:lineRule="auto"/>
    </w:pPr>
    <w:rPr>
      <w:rFonts w:ascii="Arial" w:eastAsia="Times New Roman" w:hAnsi="Arial" w:cs="Times New Roman"/>
      <w:color w:val="0000FF"/>
      <w:sz w:val="24"/>
      <w:szCs w:val="24"/>
    </w:rPr>
  </w:style>
  <w:style w:type="character" w:customStyle="1" w:styleId="InstructionalTextChar">
    <w:name w:val="Instructional Text Char"/>
    <w:basedOn w:val="DefaultParagraphFont"/>
    <w:link w:val="InstructionalText"/>
    <w:locked/>
    <w:rsid w:val="00330FB3"/>
    <w:rPr>
      <w:rFonts w:ascii="Arial" w:eastAsia="Times New Roman" w:hAnsi="Arial" w:cs="Times New Roman"/>
      <w:color w:val="0000FF"/>
      <w:sz w:val="24"/>
      <w:szCs w:val="24"/>
    </w:rPr>
  </w:style>
  <w:style w:type="character" w:styleId="Hyperlink">
    <w:name w:val="Hyperlink"/>
    <w:basedOn w:val="DefaultParagraphFont"/>
    <w:uiPriority w:val="99"/>
    <w:rsid w:val="00330FB3"/>
    <w:rPr>
      <w:rFonts w:cs="Times New Roman"/>
      <w:color w:val="0000FF"/>
      <w:u w:val="single"/>
    </w:rPr>
  </w:style>
  <w:style w:type="table" w:styleId="TableGrid">
    <w:name w:val="Table Grid"/>
    <w:basedOn w:val="TableNormal"/>
    <w:uiPriority w:val="39"/>
    <w:rsid w:val="00330FB3"/>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330FB3"/>
    <w:pPr>
      <w:spacing w:after="120" w:line="240" w:lineRule="auto"/>
      <w:ind w:left="720"/>
      <w:contextualSpacing/>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330FB3"/>
    <w:rPr>
      <w:sz w:val="16"/>
      <w:szCs w:val="16"/>
    </w:rPr>
  </w:style>
  <w:style w:type="paragraph" w:styleId="CommentText">
    <w:name w:val="annotation text"/>
    <w:basedOn w:val="Normal"/>
    <w:link w:val="CommentTextChar"/>
    <w:uiPriority w:val="99"/>
    <w:unhideWhenUsed/>
    <w:rsid w:val="00330FB3"/>
    <w:pPr>
      <w:spacing w:line="240" w:lineRule="auto"/>
    </w:pPr>
    <w:rPr>
      <w:sz w:val="20"/>
      <w:szCs w:val="20"/>
    </w:rPr>
  </w:style>
  <w:style w:type="character" w:customStyle="1" w:styleId="CommentTextChar">
    <w:name w:val="Comment Text Char"/>
    <w:basedOn w:val="DefaultParagraphFont"/>
    <w:link w:val="CommentText"/>
    <w:uiPriority w:val="99"/>
    <w:rsid w:val="00330FB3"/>
    <w:rPr>
      <w:sz w:val="20"/>
      <w:szCs w:val="20"/>
    </w:rPr>
  </w:style>
  <w:style w:type="paragraph" w:styleId="BalloonText">
    <w:name w:val="Balloon Text"/>
    <w:basedOn w:val="Normal"/>
    <w:link w:val="BalloonTextChar"/>
    <w:uiPriority w:val="99"/>
    <w:semiHidden/>
    <w:unhideWhenUsed/>
    <w:rsid w:val="00330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FB3"/>
    <w:rPr>
      <w:rFonts w:ascii="Segoe UI" w:hAnsi="Segoe UI" w:cs="Segoe UI"/>
      <w:sz w:val="18"/>
      <w:szCs w:val="18"/>
    </w:rPr>
  </w:style>
  <w:style w:type="paragraph" w:styleId="TOCHeading">
    <w:name w:val="TOC Heading"/>
    <w:basedOn w:val="Heading1"/>
    <w:next w:val="Normal"/>
    <w:uiPriority w:val="39"/>
    <w:unhideWhenUsed/>
    <w:qFormat/>
    <w:rsid w:val="007B20A1"/>
    <w:pPr>
      <w:keepLines/>
      <w:numPr>
        <w:numId w:val="0"/>
      </w:numPr>
      <w:tabs>
        <w:tab w:val="clear" w:pos="360"/>
      </w:tabs>
      <w:spacing w:after="0" w:line="259" w:lineRule="auto"/>
      <w:outlineLvl w:val="9"/>
    </w:pPr>
    <w:rPr>
      <w:rFonts w:asciiTheme="majorHAnsi" w:eastAsiaTheme="majorEastAsia" w:hAnsiTheme="majorHAnsi" w:cstheme="majorBidi"/>
      <w:b w:val="0"/>
      <w:bCs w:val="0"/>
      <w:color w:val="2E74B5" w:themeColor="accent1" w:themeShade="BF"/>
      <w:kern w:val="0"/>
      <w:sz w:val="32"/>
      <w:lang w:val="en-US"/>
    </w:rPr>
  </w:style>
  <w:style w:type="paragraph" w:styleId="TOC3">
    <w:name w:val="toc 3"/>
    <w:basedOn w:val="Normal"/>
    <w:next w:val="Normal"/>
    <w:autoRedefine/>
    <w:uiPriority w:val="39"/>
    <w:unhideWhenUsed/>
    <w:rsid w:val="007B20A1"/>
    <w:pPr>
      <w:spacing w:after="100"/>
      <w:ind w:left="440"/>
    </w:pPr>
  </w:style>
  <w:style w:type="paragraph" w:styleId="Footer">
    <w:name w:val="footer"/>
    <w:basedOn w:val="Normal"/>
    <w:link w:val="FooterChar"/>
    <w:uiPriority w:val="99"/>
    <w:unhideWhenUsed/>
    <w:rsid w:val="00525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50"/>
  </w:style>
  <w:style w:type="paragraph" w:styleId="NormalWeb">
    <w:name w:val="Normal (Web)"/>
    <w:basedOn w:val="Normal"/>
    <w:uiPriority w:val="99"/>
    <w:unhideWhenUsed/>
    <w:rsid w:val="00607E1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100DA"/>
    <w:pPr>
      <w:spacing w:after="0" w:line="240" w:lineRule="auto"/>
    </w:pPr>
  </w:style>
  <w:style w:type="paragraph" w:styleId="CommentSubject">
    <w:name w:val="annotation subject"/>
    <w:basedOn w:val="CommentText"/>
    <w:next w:val="CommentText"/>
    <w:link w:val="CommentSubjectChar"/>
    <w:uiPriority w:val="99"/>
    <w:semiHidden/>
    <w:unhideWhenUsed/>
    <w:rsid w:val="005A38B6"/>
    <w:rPr>
      <w:b/>
      <w:bCs/>
    </w:rPr>
  </w:style>
  <w:style w:type="character" w:customStyle="1" w:styleId="CommentSubjectChar">
    <w:name w:val="Comment Subject Char"/>
    <w:basedOn w:val="CommentTextChar"/>
    <w:link w:val="CommentSubject"/>
    <w:uiPriority w:val="99"/>
    <w:semiHidden/>
    <w:rsid w:val="005A3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13405">
      <w:bodyDiv w:val="1"/>
      <w:marLeft w:val="0"/>
      <w:marRight w:val="0"/>
      <w:marTop w:val="0"/>
      <w:marBottom w:val="0"/>
      <w:divBdr>
        <w:top w:val="none" w:sz="0" w:space="0" w:color="auto"/>
        <w:left w:val="none" w:sz="0" w:space="0" w:color="auto"/>
        <w:bottom w:val="none" w:sz="0" w:space="0" w:color="auto"/>
        <w:right w:val="none" w:sz="0" w:space="0" w:color="auto"/>
      </w:divBdr>
      <w:divsChild>
        <w:div w:id="1058086555">
          <w:marLeft w:val="0"/>
          <w:marRight w:val="0"/>
          <w:marTop w:val="0"/>
          <w:marBottom w:val="0"/>
          <w:divBdr>
            <w:top w:val="none" w:sz="0" w:space="0" w:color="auto"/>
            <w:left w:val="none" w:sz="0" w:space="0" w:color="auto"/>
            <w:bottom w:val="none" w:sz="0" w:space="0" w:color="auto"/>
            <w:right w:val="none" w:sz="0" w:space="0" w:color="auto"/>
          </w:divBdr>
        </w:div>
        <w:div w:id="945624785">
          <w:marLeft w:val="0"/>
          <w:marRight w:val="0"/>
          <w:marTop w:val="0"/>
          <w:marBottom w:val="0"/>
          <w:divBdr>
            <w:top w:val="none" w:sz="0" w:space="0" w:color="auto"/>
            <w:left w:val="none" w:sz="0" w:space="0" w:color="auto"/>
            <w:bottom w:val="none" w:sz="0" w:space="0" w:color="auto"/>
            <w:right w:val="none" w:sz="0" w:space="0" w:color="auto"/>
          </w:divBdr>
        </w:div>
        <w:div w:id="1026709343">
          <w:marLeft w:val="0"/>
          <w:marRight w:val="0"/>
          <w:marTop w:val="0"/>
          <w:marBottom w:val="0"/>
          <w:divBdr>
            <w:top w:val="none" w:sz="0" w:space="0" w:color="auto"/>
            <w:left w:val="none" w:sz="0" w:space="0" w:color="auto"/>
            <w:bottom w:val="none" w:sz="0" w:space="0" w:color="auto"/>
            <w:right w:val="none" w:sz="0" w:space="0" w:color="auto"/>
          </w:divBdr>
          <w:divsChild>
            <w:div w:id="1384594831">
              <w:marLeft w:val="0"/>
              <w:marRight w:val="0"/>
              <w:marTop w:val="0"/>
              <w:marBottom w:val="0"/>
              <w:divBdr>
                <w:top w:val="none" w:sz="0" w:space="0" w:color="auto"/>
                <w:left w:val="none" w:sz="0" w:space="0" w:color="auto"/>
                <w:bottom w:val="none" w:sz="0" w:space="0" w:color="auto"/>
                <w:right w:val="none" w:sz="0" w:space="0" w:color="auto"/>
              </w:divBdr>
            </w:div>
          </w:divsChild>
        </w:div>
        <w:div w:id="23870927">
          <w:marLeft w:val="0"/>
          <w:marRight w:val="0"/>
          <w:marTop w:val="0"/>
          <w:marBottom w:val="0"/>
          <w:divBdr>
            <w:top w:val="none" w:sz="0" w:space="0" w:color="auto"/>
            <w:left w:val="none" w:sz="0" w:space="0" w:color="auto"/>
            <w:bottom w:val="none" w:sz="0" w:space="0" w:color="auto"/>
            <w:right w:val="none" w:sz="0" w:space="0" w:color="auto"/>
          </w:divBdr>
          <w:divsChild>
            <w:div w:id="1734353532">
              <w:marLeft w:val="0"/>
              <w:marRight w:val="0"/>
              <w:marTop w:val="0"/>
              <w:marBottom w:val="0"/>
              <w:divBdr>
                <w:top w:val="none" w:sz="0" w:space="0" w:color="auto"/>
                <w:left w:val="none" w:sz="0" w:space="0" w:color="auto"/>
                <w:bottom w:val="none" w:sz="0" w:space="0" w:color="auto"/>
                <w:right w:val="none" w:sz="0" w:space="0" w:color="auto"/>
              </w:divBdr>
            </w:div>
          </w:divsChild>
        </w:div>
        <w:div w:id="1229194322">
          <w:marLeft w:val="0"/>
          <w:marRight w:val="0"/>
          <w:marTop w:val="0"/>
          <w:marBottom w:val="0"/>
          <w:divBdr>
            <w:top w:val="none" w:sz="0" w:space="0" w:color="auto"/>
            <w:left w:val="none" w:sz="0" w:space="0" w:color="auto"/>
            <w:bottom w:val="none" w:sz="0" w:space="0" w:color="auto"/>
            <w:right w:val="none" w:sz="0" w:space="0" w:color="auto"/>
          </w:divBdr>
          <w:divsChild>
            <w:div w:id="1412386026">
              <w:marLeft w:val="0"/>
              <w:marRight w:val="0"/>
              <w:marTop w:val="0"/>
              <w:marBottom w:val="0"/>
              <w:divBdr>
                <w:top w:val="none" w:sz="0" w:space="0" w:color="auto"/>
                <w:left w:val="none" w:sz="0" w:space="0" w:color="auto"/>
                <w:bottom w:val="none" w:sz="0" w:space="0" w:color="auto"/>
                <w:right w:val="none" w:sz="0" w:space="0" w:color="auto"/>
              </w:divBdr>
            </w:div>
          </w:divsChild>
        </w:div>
        <w:div w:id="233709372">
          <w:marLeft w:val="0"/>
          <w:marRight w:val="0"/>
          <w:marTop w:val="0"/>
          <w:marBottom w:val="0"/>
          <w:divBdr>
            <w:top w:val="none" w:sz="0" w:space="0" w:color="auto"/>
            <w:left w:val="none" w:sz="0" w:space="0" w:color="auto"/>
            <w:bottom w:val="none" w:sz="0" w:space="0" w:color="auto"/>
            <w:right w:val="none" w:sz="0" w:space="0" w:color="auto"/>
          </w:divBdr>
          <w:divsChild>
            <w:div w:id="901865038">
              <w:marLeft w:val="0"/>
              <w:marRight w:val="0"/>
              <w:marTop w:val="0"/>
              <w:marBottom w:val="0"/>
              <w:divBdr>
                <w:top w:val="none" w:sz="0" w:space="0" w:color="auto"/>
                <w:left w:val="none" w:sz="0" w:space="0" w:color="auto"/>
                <w:bottom w:val="none" w:sz="0" w:space="0" w:color="auto"/>
                <w:right w:val="none" w:sz="0" w:space="0" w:color="auto"/>
              </w:divBdr>
            </w:div>
            <w:div w:id="836308960">
              <w:marLeft w:val="0"/>
              <w:marRight w:val="0"/>
              <w:marTop w:val="0"/>
              <w:marBottom w:val="0"/>
              <w:divBdr>
                <w:top w:val="none" w:sz="0" w:space="0" w:color="auto"/>
                <w:left w:val="none" w:sz="0" w:space="0" w:color="auto"/>
                <w:bottom w:val="none" w:sz="0" w:space="0" w:color="auto"/>
                <w:right w:val="none" w:sz="0" w:space="0" w:color="auto"/>
              </w:divBdr>
              <w:divsChild>
                <w:div w:id="469013">
                  <w:marLeft w:val="0"/>
                  <w:marRight w:val="0"/>
                  <w:marTop w:val="0"/>
                  <w:marBottom w:val="0"/>
                  <w:divBdr>
                    <w:top w:val="none" w:sz="0" w:space="0" w:color="auto"/>
                    <w:left w:val="none" w:sz="0" w:space="0" w:color="auto"/>
                    <w:bottom w:val="none" w:sz="0" w:space="0" w:color="auto"/>
                    <w:right w:val="none" w:sz="0" w:space="0" w:color="auto"/>
                  </w:divBdr>
                </w:div>
                <w:div w:id="1338656013">
                  <w:marLeft w:val="0"/>
                  <w:marRight w:val="0"/>
                  <w:marTop w:val="0"/>
                  <w:marBottom w:val="0"/>
                  <w:divBdr>
                    <w:top w:val="none" w:sz="0" w:space="0" w:color="auto"/>
                    <w:left w:val="none" w:sz="0" w:space="0" w:color="auto"/>
                    <w:bottom w:val="none" w:sz="0" w:space="0" w:color="auto"/>
                    <w:right w:val="none" w:sz="0" w:space="0" w:color="auto"/>
                  </w:divBdr>
                </w:div>
              </w:divsChild>
            </w:div>
            <w:div w:id="1131049223">
              <w:marLeft w:val="0"/>
              <w:marRight w:val="0"/>
              <w:marTop w:val="0"/>
              <w:marBottom w:val="0"/>
              <w:divBdr>
                <w:top w:val="none" w:sz="0" w:space="0" w:color="auto"/>
                <w:left w:val="none" w:sz="0" w:space="0" w:color="auto"/>
                <w:bottom w:val="none" w:sz="0" w:space="0" w:color="auto"/>
                <w:right w:val="none" w:sz="0" w:space="0" w:color="auto"/>
              </w:divBdr>
              <w:divsChild>
                <w:div w:id="127210952">
                  <w:marLeft w:val="0"/>
                  <w:marRight w:val="0"/>
                  <w:marTop w:val="0"/>
                  <w:marBottom w:val="0"/>
                  <w:divBdr>
                    <w:top w:val="none" w:sz="0" w:space="0" w:color="auto"/>
                    <w:left w:val="none" w:sz="0" w:space="0" w:color="auto"/>
                    <w:bottom w:val="none" w:sz="0" w:space="0" w:color="auto"/>
                    <w:right w:val="none" w:sz="0" w:space="0" w:color="auto"/>
                  </w:divBdr>
                </w:div>
                <w:div w:id="865872437">
                  <w:marLeft w:val="0"/>
                  <w:marRight w:val="0"/>
                  <w:marTop w:val="0"/>
                  <w:marBottom w:val="0"/>
                  <w:divBdr>
                    <w:top w:val="none" w:sz="0" w:space="0" w:color="auto"/>
                    <w:left w:val="none" w:sz="0" w:space="0" w:color="auto"/>
                    <w:bottom w:val="none" w:sz="0" w:space="0" w:color="auto"/>
                    <w:right w:val="none" w:sz="0" w:space="0" w:color="auto"/>
                  </w:divBdr>
                </w:div>
              </w:divsChild>
            </w:div>
            <w:div w:id="813374717">
              <w:marLeft w:val="0"/>
              <w:marRight w:val="0"/>
              <w:marTop w:val="0"/>
              <w:marBottom w:val="0"/>
              <w:divBdr>
                <w:top w:val="none" w:sz="0" w:space="0" w:color="auto"/>
                <w:left w:val="none" w:sz="0" w:space="0" w:color="auto"/>
                <w:bottom w:val="none" w:sz="0" w:space="0" w:color="auto"/>
                <w:right w:val="none" w:sz="0" w:space="0" w:color="auto"/>
              </w:divBdr>
              <w:divsChild>
                <w:div w:id="902913555">
                  <w:marLeft w:val="0"/>
                  <w:marRight w:val="0"/>
                  <w:marTop w:val="0"/>
                  <w:marBottom w:val="0"/>
                  <w:divBdr>
                    <w:top w:val="none" w:sz="0" w:space="0" w:color="auto"/>
                    <w:left w:val="none" w:sz="0" w:space="0" w:color="auto"/>
                    <w:bottom w:val="none" w:sz="0" w:space="0" w:color="auto"/>
                    <w:right w:val="none" w:sz="0" w:space="0" w:color="auto"/>
                  </w:divBdr>
                </w:div>
              </w:divsChild>
            </w:div>
            <w:div w:id="394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502">
      <w:bodyDiv w:val="1"/>
      <w:marLeft w:val="0"/>
      <w:marRight w:val="0"/>
      <w:marTop w:val="0"/>
      <w:marBottom w:val="0"/>
      <w:divBdr>
        <w:top w:val="none" w:sz="0" w:space="0" w:color="auto"/>
        <w:left w:val="none" w:sz="0" w:space="0" w:color="auto"/>
        <w:bottom w:val="none" w:sz="0" w:space="0" w:color="auto"/>
        <w:right w:val="none" w:sz="0" w:space="0" w:color="auto"/>
      </w:divBdr>
      <w:divsChild>
        <w:div w:id="172689541">
          <w:marLeft w:val="0"/>
          <w:marRight w:val="0"/>
          <w:marTop w:val="0"/>
          <w:marBottom w:val="0"/>
          <w:divBdr>
            <w:top w:val="none" w:sz="0" w:space="0" w:color="auto"/>
            <w:left w:val="none" w:sz="0" w:space="0" w:color="auto"/>
            <w:bottom w:val="none" w:sz="0" w:space="0" w:color="auto"/>
            <w:right w:val="none" w:sz="0" w:space="0" w:color="auto"/>
          </w:divBdr>
          <w:divsChild>
            <w:div w:id="21976324">
              <w:marLeft w:val="0"/>
              <w:marRight w:val="0"/>
              <w:marTop w:val="0"/>
              <w:marBottom w:val="0"/>
              <w:divBdr>
                <w:top w:val="none" w:sz="0" w:space="0" w:color="auto"/>
                <w:left w:val="none" w:sz="0" w:space="0" w:color="auto"/>
                <w:bottom w:val="none" w:sz="0" w:space="0" w:color="auto"/>
                <w:right w:val="none" w:sz="0" w:space="0" w:color="auto"/>
              </w:divBdr>
              <w:divsChild>
                <w:div w:id="499740857">
                  <w:marLeft w:val="0"/>
                  <w:marRight w:val="0"/>
                  <w:marTop w:val="0"/>
                  <w:marBottom w:val="0"/>
                  <w:divBdr>
                    <w:top w:val="none" w:sz="0" w:space="0" w:color="auto"/>
                    <w:left w:val="none" w:sz="0" w:space="0" w:color="auto"/>
                    <w:bottom w:val="none" w:sz="0" w:space="0" w:color="auto"/>
                    <w:right w:val="none" w:sz="0" w:space="0" w:color="auto"/>
                  </w:divBdr>
                  <w:divsChild>
                    <w:div w:id="765731526">
                      <w:marLeft w:val="0"/>
                      <w:marRight w:val="0"/>
                      <w:marTop w:val="0"/>
                      <w:marBottom w:val="0"/>
                      <w:divBdr>
                        <w:top w:val="none" w:sz="0" w:space="0" w:color="auto"/>
                        <w:left w:val="none" w:sz="0" w:space="0" w:color="auto"/>
                        <w:bottom w:val="none" w:sz="0" w:space="0" w:color="auto"/>
                        <w:right w:val="none" w:sz="0" w:space="0" w:color="auto"/>
                      </w:divBdr>
                      <w:divsChild>
                        <w:div w:id="664941266">
                          <w:marLeft w:val="0"/>
                          <w:marRight w:val="0"/>
                          <w:marTop w:val="0"/>
                          <w:marBottom w:val="0"/>
                          <w:divBdr>
                            <w:top w:val="none" w:sz="0" w:space="0" w:color="auto"/>
                            <w:left w:val="none" w:sz="0" w:space="0" w:color="auto"/>
                            <w:bottom w:val="none" w:sz="0" w:space="0" w:color="auto"/>
                            <w:right w:val="none" w:sz="0" w:space="0" w:color="auto"/>
                          </w:divBdr>
                          <w:divsChild>
                            <w:div w:id="401488998">
                              <w:marLeft w:val="0"/>
                              <w:marRight w:val="0"/>
                              <w:marTop w:val="0"/>
                              <w:marBottom w:val="0"/>
                              <w:divBdr>
                                <w:top w:val="none" w:sz="0" w:space="0" w:color="auto"/>
                                <w:left w:val="none" w:sz="0" w:space="0" w:color="auto"/>
                                <w:bottom w:val="none" w:sz="0" w:space="0" w:color="auto"/>
                                <w:right w:val="none" w:sz="0" w:space="0" w:color="auto"/>
                              </w:divBdr>
                              <w:divsChild>
                                <w:div w:id="2079012154">
                                  <w:marLeft w:val="0"/>
                                  <w:marRight w:val="0"/>
                                  <w:marTop w:val="0"/>
                                  <w:marBottom w:val="0"/>
                                  <w:divBdr>
                                    <w:top w:val="none" w:sz="0" w:space="0" w:color="auto"/>
                                    <w:left w:val="none" w:sz="0" w:space="0" w:color="auto"/>
                                    <w:bottom w:val="none" w:sz="0" w:space="0" w:color="auto"/>
                                    <w:right w:val="none" w:sz="0" w:space="0" w:color="auto"/>
                                  </w:divBdr>
                                  <w:divsChild>
                                    <w:div w:id="1703554091">
                                      <w:marLeft w:val="0"/>
                                      <w:marRight w:val="0"/>
                                      <w:marTop w:val="0"/>
                                      <w:marBottom w:val="0"/>
                                      <w:divBdr>
                                        <w:top w:val="none" w:sz="0" w:space="0" w:color="auto"/>
                                        <w:left w:val="none" w:sz="0" w:space="0" w:color="auto"/>
                                        <w:bottom w:val="none" w:sz="0" w:space="0" w:color="auto"/>
                                        <w:right w:val="none" w:sz="0" w:space="0" w:color="auto"/>
                                      </w:divBdr>
                                      <w:divsChild>
                                        <w:div w:id="1011684052">
                                          <w:marLeft w:val="0"/>
                                          <w:marRight w:val="0"/>
                                          <w:marTop w:val="0"/>
                                          <w:marBottom w:val="0"/>
                                          <w:divBdr>
                                            <w:top w:val="none" w:sz="0" w:space="0" w:color="auto"/>
                                            <w:left w:val="none" w:sz="0" w:space="0" w:color="auto"/>
                                            <w:bottom w:val="none" w:sz="0" w:space="0" w:color="auto"/>
                                            <w:right w:val="none" w:sz="0" w:space="0" w:color="auto"/>
                                          </w:divBdr>
                                          <w:divsChild>
                                            <w:div w:id="591622814">
                                              <w:marLeft w:val="0"/>
                                              <w:marRight w:val="0"/>
                                              <w:marTop w:val="0"/>
                                              <w:marBottom w:val="0"/>
                                              <w:divBdr>
                                                <w:top w:val="none" w:sz="0" w:space="0" w:color="auto"/>
                                                <w:left w:val="none" w:sz="0" w:space="0" w:color="auto"/>
                                                <w:bottom w:val="none" w:sz="0" w:space="0" w:color="auto"/>
                                                <w:right w:val="none" w:sz="0" w:space="0" w:color="auto"/>
                                              </w:divBdr>
                                              <w:divsChild>
                                                <w:div w:id="872618347">
                                                  <w:marLeft w:val="0"/>
                                                  <w:marRight w:val="0"/>
                                                  <w:marTop w:val="0"/>
                                                  <w:marBottom w:val="0"/>
                                                  <w:divBdr>
                                                    <w:top w:val="none" w:sz="0" w:space="0" w:color="auto"/>
                                                    <w:left w:val="none" w:sz="0" w:space="0" w:color="auto"/>
                                                    <w:bottom w:val="none" w:sz="0" w:space="0" w:color="auto"/>
                                                    <w:right w:val="none" w:sz="0" w:space="0" w:color="auto"/>
                                                  </w:divBdr>
                                                  <w:divsChild>
                                                    <w:div w:id="2104376943">
                                                      <w:marLeft w:val="300"/>
                                                      <w:marRight w:val="0"/>
                                                      <w:marTop w:val="0"/>
                                                      <w:marBottom w:val="0"/>
                                                      <w:divBdr>
                                                        <w:top w:val="none" w:sz="0" w:space="0" w:color="auto"/>
                                                        <w:left w:val="none" w:sz="0" w:space="0" w:color="auto"/>
                                                        <w:bottom w:val="none" w:sz="0" w:space="0" w:color="auto"/>
                                                        <w:right w:val="none" w:sz="0" w:space="0" w:color="auto"/>
                                                      </w:divBdr>
                                                      <w:divsChild>
                                                        <w:div w:id="732199790">
                                                          <w:marLeft w:val="0"/>
                                                          <w:marRight w:val="0"/>
                                                          <w:marTop w:val="0"/>
                                                          <w:marBottom w:val="0"/>
                                                          <w:divBdr>
                                                            <w:top w:val="none" w:sz="0" w:space="0" w:color="auto"/>
                                                            <w:left w:val="none" w:sz="0" w:space="0" w:color="auto"/>
                                                            <w:bottom w:val="none" w:sz="0" w:space="0" w:color="auto"/>
                                                            <w:right w:val="none" w:sz="0" w:space="0" w:color="auto"/>
                                                          </w:divBdr>
                                                          <w:divsChild>
                                                            <w:div w:id="928580993">
                                                              <w:marLeft w:val="0"/>
                                                              <w:marRight w:val="0"/>
                                                              <w:marTop w:val="0"/>
                                                              <w:marBottom w:val="0"/>
                                                              <w:divBdr>
                                                                <w:top w:val="none" w:sz="0" w:space="0" w:color="auto"/>
                                                                <w:left w:val="none" w:sz="0" w:space="0" w:color="auto"/>
                                                                <w:bottom w:val="none" w:sz="0" w:space="0" w:color="auto"/>
                                                                <w:right w:val="none" w:sz="0" w:space="0" w:color="auto"/>
                                                              </w:divBdr>
                                                              <w:divsChild>
                                                                <w:div w:id="326518703">
                                                                  <w:marLeft w:val="0"/>
                                                                  <w:marRight w:val="0"/>
                                                                  <w:marTop w:val="0"/>
                                                                  <w:marBottom w:val="0"/>
                                                                  <w:divBdr>
                                                                    <w:top w:val="none" w:sz="0" w:space="0" w:color="auto"/>
                                                                    <w:left w:val="none" w:sz="0" w:space="0" w:color="auto"/>
                                                                    <w:bottom w:val="none" w:sz="0" w:space="0" w:color="auto"/>
                                                                    <w:right w:val="none" w:sz="0" w:space="0" w:color="auto"/>
                                                                  </w:divBdr>
                                                                  <w:divsChild>
                                                                    <w:div w:id="621427500">
                                                                      <w:marLeft w:val="0"/>
                                                                      <w:marRight w:val="0"/>
                                                                      <w:marTop w:val="0"/>
                                                                      <w:marBottom w:val="0"/>
                                                                      <w:divBdr>
                                                                        <w:top w:val="none" w:sz="0" w:space="0" w:color="auto"/>
                                                                        <w:left w:val="none" w:sz="0" w:space="0" w:color="auto"/>
                                                                        <w:bottom w:val="none" w:sz="0" w:space="0" w:color="auto"/>
                                                                        <w:right w:val="none" w:sz="0" w:space="0" w:color="auto"/>
                                                                      </w:divBdr>
                                                                      <w:divsChild>
                                                                        <w:div w:id="684551970">
                                                                          <w:marLeft w:val="0"/>
                                                                          <w:marRight w:val="0"/>
                                                                          <w:marTop w:val="0"/>
                                                                          <w:marBottom w:val="0"/>
                                                                          <w:divBdr>
                                                                            <w:top w:val="none" w:sz="0" w:space="0" w:color="auto"/>
                                                                            <w:left w:val="none" w:sz="0" w:space="0" w:color="auto"/>
                                                                            <w:bottom w:val="none" w:sz="0" w:space="0" w:color="auto"/>
                                                                            <w:right w:val="none" w:sz="0" w:space="0" w:color="auto"/>
                                                                          </w:divBdr>
                                                                          <w:divsChild>
                                                                            <w:div w:id="78141527">
                                                                              <w:marLeft w:val="0"/>
                                                                              <w:marRight w:val="0"/>
                                                                              <w:marTop w:val="0"/>
                                                                              <w:marBottom w:val="0"/>
                                                                              <w:divBdr>
                                                                                <w:top w:val="none" w:sz="0" w:space="0" w:color="auto"/>
                                                                                <w:left w:val="none" w:sz="0" w:space="0" w:color="auto"/>
                                                                                <w:bottom w:val="none" w:sz="0" w:space="0" w:color="auto"/>
                                                                                <w:right w:val="none" w:sz="0" w:space="0" w:color="auto"/>
                                                                              </w:divBdr>
                                                                              <w:divsChild>
                                                                                <w:div w:id="1610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tsms.com/DOCS/Hosted-Payments/docs/http_api/05._pla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A4D0A-8D4F-46E5-A7F4-4095EBDA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American Water Services</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Yemala, Daksha</dc:creator>
  <cp:lastModifiedBy>Yaragani Mani Deep</cp:lastModifiedBy>
  <cp:revision>3</cp:revision>
  <dcterms:created xsi:type="dcterms:W3CDTF">2017-07-11T05:44:00Z</dcterms:created>
  <dcterms:modified xsi:type="dcterms:W3CDTF">2017-07-11T05:53:00Z</dcterms:modified>
</cp:coreProperties>
</file>